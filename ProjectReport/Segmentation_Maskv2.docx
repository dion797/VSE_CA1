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1079989"/>
        <w:docPartObj>
          <w:docPartGallery w:val="Cover Pages"/>
          <w:docPartUnique/>
        </w:docPartObj>
      </w:sdtPr>
      <w:sdtEndPr>
        <w:rPr>
          <w:rFonts w:ascii="Constantia" w:eastAsia="Constantia" w:hAnsi="Constantia" w:cs="Constantia"/>
          <w:sz w:val="21"/>
        </w:rPr>
      </w:sdtEndPr>
      <w:sdtContent>
        <w:p w14:paraId="614E0D97" w14:textId="75B3CC9E" w:rsidR="00613D40" w:rsidRDefault="00613D40">
          <w:r>
            <w:rPr>
              <w:noProof/>
            </w:rPr>
            <mc:AlternateContent>
              <mc:Choice Requires="wpg">
                <w:drawing>
                  <wp:anchor distT="0" distB="0" distL="114300" distR="114300" simplePos="0" relativeHeight="251670528" behindDoc="1" locked="0" layoutInCell="1" allowOverlap="1" wp14:anchorId="0A6C36EC" wp14:editId="74839FC6">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D90800" w14:textId="77777777" w:rsidR="000F3241" w:rsidRPr="00613D40" w:rsidRDefault="000F3241" w:rsidP="00613D40">
                                  <w:pPr>
                                    <w:pStyle w:val="NoSpacing"/>
                                    <w:rPr>
                                      <w:color w:val="FFFFFF" w:themeColor="background1"/>
                                      <w:sz w:val="32"/>
                                      <w:szCs w:val="32"/>
                                    </w:rPr>
                                  </w:pPr>
                                </w:p>
                                <w:p w14:paraId="3A14E9A0" w14:textId="77777777" w:rsidR="000F3241" w:rsidRPr="00613D40" w:rsidRDefault="000F3241" w:rsidP="00613D40">
                                  <w:pPr>
                                    <w:pStyle w:val="NoSpacing"/>
                                    <w:rPr>
                                      <w:color w:val="FFFFFF" w:themeColor="background1"/>
                                      <w:sz w:val="32"/>
                                      <w:szCs w:val="32"/>
                                    </w:rPr>
                                  </w:pPr>
                                  <w:r w:rsidRPr="00613D40">
                                    <w:rPr>
                                      <w:color w:val="FFFFFF" w:themeColor="background1"/>
                                      <w:sz w:val="32"/>
                                      <w:szCs w:val="32"/>
                                    </w:rPr>
                                    <w:t xml:space="preserve">Team Members </w:t>
                                  </w:r>
                                </w:p>
                                <w:p w14:paraId="4F538241" w14:textId="44E9D67C" w:rsidR="000F3241" w:rsidRPr="00613D40" w:rsidRDefault="000F3241" w:rsidP="00613D40">
                                  <w:pPr>
                                    <w:pStyle w:val="NoSpacing"/>
                                    <w:rPr>
                                      <w:color w:val="FFFFFF" w:themeColor="background1"/>
                                      <w:sz w:val="32"/>
                                      <w:szCs w:val="32"/>
                                    </w:rPr>
                                  </w:pPr>
                                  <w:r w:rsidRPr="00613D40">
                                    <w:rPr>
                                      <w:color w:val="FFFFFF" w:themeColor="background1"/>
                                      <w:sz w:val="32"/>
                                      <w:szCs w:val="32"/>
                                    </w:rPr>
                                    <w:t>KHOO WEE BENG</w:t>
                                  </w:r>
                                  <w:del w:id="0" w:author="Dion Khoo" w:date="2020-04-07T20:49:00Z">
                                    <w:r w:rsidDel="001B34C6">
                                      <w:rPr>
                                        <w:color w:val="FFFFFF" w:themeColor="background1"/>
                                        <w:sz w:val="32"/>
                                        <w:szCs w:val="32"/>
                                      </w:rPr>
                                      <w:delText>, Dion</w:delText>
                                    </w:r>
                                  </w:del>
                                </w:p>
                                <w:p w14:paraId="692A87E3" w14:textId="51B8DD5D" w:rsidR="000F3241" w:rsidRDefault="000F3241" w:rsidP="00613D40">
                                  <w:pPr>
                                    <w:pStyle w:val="NoSpacing"/>
                                    <w:rPr>
                                      <w:caps/>
                                      <w:color w:val="FFFFFF" w:themeColor="background1"/>
                                    </w:rPr>
                                  </w:pPr>
                                  <w:r w:rsidRPr="00613D40">
                                    <w:rPr>
                                      <w:color w:val="FFFFFF" w:themeColor="background1"/>
                                      <w:sz w:val="32"/>
                                      <w:szCs w:val="32"/>
                                    </w:rPr>
                                    <w:t>IAN TAN ENG KIONG</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FABF3F2" w14:textId="035ECF8C" w:rsidR="000F3241" w:rsidRPr="00613D40" w:rsidRDefault="000F3241">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613D40">
                                        <w:rPr>
                                          <w:rFonts w:asciiTheme="majorHAnsi" w:eastAsiaTheme="majorEastAsia" w:hAnsiTheme="majorHAnsi" w:cstheme="majorBidi"/>
                                          <w:color w:val="595959" w:themeColor="text1" w:themeTint="A6"/>
                                          <w:sz w:val="72"/>
                                          <w:szCs w:val="72"/>
                                        </w:rPr>
                                        <w:t xml:space="preserve">Mask R-CNN  </w:t>
                                      </w:r>
                                      <w:r>
                                        <w:rPr>
                                          <w:rFonts w:asciiTheme="majorHAnsi" w:eastAsiaTheme="majorEastAsia" w:hAnsiTheme="majorHAnsi" w:cstheme="majorBidi"/>
                                          <w:color w:val="595959" w:themeColor="text1" w:themeTint="A6"/>
                                          <w:sz w:val="72"/>
                                          <w:szCs w:val="72"/>
                                        </w:rPr>
                                        <w:t xml:space="preserve">                 </w:t>
                                      </w:r>
                                      <w:r w:rsidRPr="00613D40">
                                        <w:rPr>
                                          <w:rFonts w:asciiTheme="majorHAnsi" w:eastAsiaTheme="majorEastAsia" w:hAnsiTheme="majorHAnsi" w:cstheme="majorBidi"/>
                                          <w:color w:val="595959" w:themeColor="text1" w:themeTint="A6"/>
                                          <w:sz w:val="72"/>
                                          <w:szCs w:val="72"/>
                                        </w:rPr>
                                        <w:t>Semantic Segmentation</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2BA54A5" w14:textId="4B2DDDC0" w:rsidR="000F3241" w:rsidRDefault="000F3241">
                                      <w:pPr>
                                        <w:pStyle w:val="NoSpacing"/>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6C36EC" id="Group 119" o:spid="_x0000_s1026" style="position:absolute;left:0;text-align:left;margin-left:0;margin-top:0;width:539.6pt;height:719.9pt;z-index:-251645952;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6DD90800" w14:textId="77777777" w:rsidR="000F3241" w:rsidRPr="00613D40" w:rsidRDefault="000F3241" w:rsidP="00613D40">
                            <w:pPr>
                              <w:pStyle w:val="NoSpacing"/>
                              <w:rPr>
                                <w:color w:val="FFFFFF" w:themeColor="background1"/>
                                <w:sz w:val="32"/>
                                <w:szCs w:val="32"/>
                              </w:rPr>
                            </w:pPr>
                          </w:p>
                          <w:p w14:paraId="3A14E9A0" w14:textId="77777777" w:rsidR="000F3241" w:rsidRPr="00613D40" w:rsidRDefault="000F3241" w:rsidP="00613D40">
                            <w:pPr>
                              <w:pStyle w:val="NoSpacing"/>
                              <w:rPr>
                                <w:color w:val="FFFFFF" w:themeColor="background1"/>
                                <w:sz w:val="32"/>
                                <w:szCs w:val="32"/>
                              </w:rPr>
                            </w:pPr>
                            <w:r w:rsidRPr="00613D40">
                              <w:rPr>
                                <w:color w:val="FFFFFF" w:themeColor="background1"/>
                                <w:sz w:val="32"/>
                                <w:szCs w:val="32"/>
                              </w:rPr>
                              <w:t xml:space="preserve">Team Members </w:t>
                            </w:r>
                          </w:p>
                          <w:p w14:paraId="4F538241" w14:textId="44E9D67C" w:rsidR="000F3241" w:rsidRPr="00613D40" w:rsidRDefault="000F3241" w:rsidP="00613D40">
                            <w:pPr>
                              <w:pStyle w:val="NoSpacing"/>
                              <w:rPr>
                                <w:color w:val="FFFFFF" w:themeColor="background1"/>
                                <w:sz w:val="32"/>
                                <w:szCs w:val="32"/>
                              </w:rPr>
                            </w:pPr>
                            <w:r w:rsidRPr="00613D40">
                              <w:rPr>
                                <w:color w:val="FFFFFF" w:themeColor="background1"/>
                                <w:sz w:val="32"/>
                                <w:szCs w:val="32"/>
                              </w:rPr>
                              <w:t>KHOO WEE BENG</w:t>
                            </w:r>
                            <w:del w:id="1" w:author="Dion Khoo" w:date="2020-04-07T20:49:00Z">
                              <w:r w:rsidDel="001B34C6">
                                <w:rPr>
                                  <w:color w:val="FFFFFF" w:themeColor="background1"/>
                                  <w:sz w:val="32"/>
                                  <w:szCs w:val="32"/>
                                </w:rPr>
                                <w:delText>, Dion</w:delText>
                              </w:r>
                            </w:del>
                          </w:p>
                          <w:p w14:paraId="692A87E3" w14:textId="51B8DD5D" w:rsidR="000F3241" w:rsidRDefault="000F3241" w:rsidP="00613D40">
                            <w:pPr>
                              <w:pStyle w:val="NoSpacing"/>
                              <w:rPr>
                                <w:caps/>
                                <w:color w:val="FFFFFF" w:themeColor="background1"/>
                              </w:rPr>
                            </w:pPr>
                            <w:r w:rsidRPr="00613D40">
                              <w:rPr>
                                <w:color w:val="FFFFFF" w:themeColor="background1"/>
                                <w:sz w:val="32"/>
                                <w:szCs w:val="32"/>
                              </w:rPr>
                              <w:t>IAN TAN ENG KIONG</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FABF3F2" w14:textId="035ECF8C" w:rsidR="000F3241" w:rsidRPr="00613D40" w:rsidRDefault="000F3241">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613D40">
                                  <w:rPr>
                                    <w:rFonts w:asciiTheme="majorHAnsi" w:eastAsiaTheme="majorEastAsia" w:hAnsiTheme="majorHAnsi" w:cstheme="majorBidi"/>
                                    <w:color w:val="595959" w:themeColor="text1" w:themeTint="A6"/>
                                    <w:sz w:val="72"/>
                                    <w:szCs w:val="72"/>
                                  </w:rPr>
                                  <w:t xml:space="preserve">Mask R-CNN  </w:t>
                                </w:r>
                                <w:r>
                                  <w:rPr>
                                    <w:rFonts w:asciiTheme="majorHAnsi" w:eastAsiaTheme="majorEastAsia" w:hAnsiTheme="majorHAnsi" w:cstheme="majorBidi"/>
                                    <w:color w:val="595959" w:themeColor="text1" w:themeTint="A6"/>
                                    <w:sz w:val="72"/>
                                    <w:szCs w:val="72"/>
                                  </w:rPr>
                                  <w:t xml:space="preserve">                 </w:t>
                                </w:r>
                                <w:r w:rsidRPr="00613D40">
                                  <w:rPr>
                                    <w:rFonts w:asciiTheme="majorHAnsi" w:eastAsiaTheme="majorEastAsia" w:hAnsiTheme="majorHAnsi" w:cstheme="majorBidi"/>
                                    <w:color w:val="595959" w:themeColor="text1" w:themeTint="A6"/>
                                    <w:sz w:val="72"/>
                                    <w:szCs w:val="72"/>
                                  </w:rPr>
                                  <w:t>Semantic Segmentation</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Content>
                              <w:p w14:paraId="22BA54A5" w14:textId="4B2DDDC0" w:rsidR="000F3241" w:rsidRDefault="000F3241">
                                <w:pPr>
                                  <w:pStyle w:val="NoSpacing"/>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55B0258D" w14:textId="789556ED" w:rsidR="00613D40" w:rsidRDefault="00613D40">
          <w:pPr>
            <w:spacing w:after="160" w:line="259" w:lineRule="auto"/>
            <w:ind w:left="0" w:right="0" w:firstLine="0"/>
            <w:rPr>
              <w:rFonts w:ascii="Constantia" w:eastAsia="Constantia" w:hAnsi="Constantia" w:cs="Constantia"/>
              <w:sz w:val="21"/>
            </w:rPr>
          </w:pPr>
          <w:r>
            <w:rPr>
              <w:rFonts w:ascii="Constantia" w:eastAsia="Constantia" w:hAnsi="Constantia" w:cs="Constantia"/>
              <w:sz w:val="21"/>
            </w:rPr>
            <w:br w:type="page"/>
          </w:r>
        </w:p>
      </w:sdtContent>
    </w:sdt>
    <w:p w14:paraId="05D78698" w14:textId="77777777" w:rsidR="00E53611" w:rsidRDefault="00E53611"/>
    <w:tbl>
      <w:tblPr>
        <w:tblStyle w:val="TableGrid"/>
        <w:tblpPr w:vertAnchor="page" w:horzAnchor="page" w:tblpX="10800" w:tblpY="720"/>
        <w:tblOverlap w:val="never"/>
        <w:tblW w:w="1440" w:type="dxa"/>
        <w:tblInd w:w="0" w:type="dxa"/>
        <w:tblCellMar>
          <w:top w:w="43" w:type="dxa"/>
          <w:left w:w="146" w:type="dxa"/>
          <w:right w:w="115" w:type="dxa"/>
        </w:tblCellMar>
        <w:tblLook w:val="04A0" w:firstRow="1" w:lastRow="0" w:firstColumn="1" w:lastColumn="0" w:noHBand="0" w:noVBand="1"/>
      </w:tblPr>
      <w:tblGrid>
        <w:gridCol w:w="1440"/>
      </w:tblGrid>
      <w:tr w:rsidR="00DF21EC" w14:paraId="705E1ED0" w14:textId="77777777">
        <w:trPr>
          <w:trHeight w:val="256"/>
        </w:trPr>
        <w:tc>
          <w:tcPr>
            <w:tcW w:w="1440" w:type="dxa"/>
            <w:tcBorders>
              <w:top w:val="nil"/>
              <w:left w:val="nil"/>
              <w:bottom w:val="nil"/>
              <w:right w:val="nil"/>
            </w:tcBorders>
            <w:shd w:val="clear" w:color="auto" w:fill="5FE8D6"/>
          </w:tcPr>
          <w:p w14:paraId="531BE647" w14:textId="77777777" w:rsidR="00DF21EC" w:rsidRDefault="001F0AA1">
            <w:pPr>
              <w:spacing w:after="0" w:line="259" w:lineRule="auto"/>
              <w:ind w:left="0" w:right="0" w:firstLine="0"/>
            </w:pPr>
            <w:r>
              <w:rPr>
                <w:rFonts w:ascii="Constantia" w:eastAsia="Constantia" w:hAnsi="Constantia" w:cs="Constantia"/>
                <w:color w:val="FFFFFF"/>
                <w:sz w:val="21"/>
              </w:rPr>
              <w:t xml:space="preserve"> </w:t>
            </w:r>
          </w:p>
        </w:tc>
      </w:tr>
    </w:tbl>
    <w:p w14:paraId="65D0F66A" w14:textId="3B0A43FD" w:rsidR="00DF21EC" w:rsidRDefault="001F0AA1">
      <w:pPr>
        <w:tabs>
          <w:tab w:val="right" w:pos="9460"/>
        </w:tabs>
        <w:spacing w:after="185" w:line="265" w:lineRule="auto"/>
        <w:ind w:left="0" w:right="0" w:firstLine="0"/>
      </w:pPr>
      <w:r>
        <w:rPr>
          <w:rFonts w:ascii="Constantia" w:eastAsia="Constantia" w:hAnsi="Constantia" w:cs="Constantia"/>
          <w:sz w:val="21"/>
        </w:rPr>
        <w:t xml:space="preserve"> </w:t>
      </w:r>
      <w:r>
        <w:rPr>
          <w:rFonts w:ascii="Constantia" w:eastAsia="Constantia" w:hAnsi="Constantia" w:cs="Constantia"/>
          <w:sz w:val="21"/>
        </w:rPr>
        <w:tab/>
        <w:t xml:space="preserve"> </w:t>
      </w:r>
    </w:p>
    <w:p w14:paraId="671E9466" w14:textId="7807B5BC" w:rsidR="00E53611" w:rsidRPr="00E53611" w:rsidRDefault="00532B01" w:rsidP="0095296D">
      <w:pPr>
        <w:pStyle w:val="Heading1"/>
        <w:pBdr>
          <w:bottom w:val="single" w:sz="6" w:space="4" w:color="EAECEF"/>
        </w:pBdr>
        <w:shd w:val="clear" w:color="auto" w:fill="FFFFFF"/>
        <w:spacing w:after="240"/>
        <w:rPr>
          <w:color w:val="333333"/>
          <w:sz w:val="20"/>
          <w:szCs w:val="20"/>
          <w:shd w:val="clear" w:color="auto" w:fill="FFFFFF"/>
        </w:rPr>
      </w:pPr>
      <w:r>
        <w:rPr>
          <w:rFonts w:ascii="Segoe UI" w:hAnsi="Segoe UI" w:cs="Segoe UI"/>
          <w:color w:val="24292E"/>
        </w:rPr>
        <w:tab/>
      </w:r>
      <w:r w:rsidR="00E53611">
        <w:t xml:space="preserve"> </w:t>
      </w:r>
    </w:p>
    <w:p w14:paraId="3466CEF6" w14:textId="77777777" w:rsidR="00E53611" w:rsidRDefault="00E53611">
      <w:pPr>
        <w:spacing w:after="283" w:line="259" w:lineRule="auto"/>
        <w:ind w:left="0" w:firstLine="0"/>
        <w:jc w:val="center"/>
      </w:pPr>
    </w:p>
    <w:p w14:paraId="60950CED" w14:textId="396DDCF3" w:rsidR="00DF21EC" w:rsidRDefault="001F0AA1" w:rsidP="00944449">
      <w:pPr>
        <w:spacing w:after="60" w:line="259" w:lineRule="auto"/>
        <w:ind w:left="-29" w:right="0" w:firstLine="0"/>
      </w:pPr>
      <w:r>
        <w:rPr>
          <w:rFonts w:ascii="Calibri" w:eastAsia="Calibri" w:hAnsi="Calibri" w:cs="Calibri"/>
          <w:noProof/>
        </w:rPr>
        <mc:AlternateContent>
          <mc:Choice Requires="wpg">
            <w:drawing>
              <wp:inline distT="0" distB="0" distL="0" distR="0" wp14:anchorId="632C6479" wp14:editId="39175844">
                <wp:extent cx="5981065" cy="6097"/>
                <wp:effectExtent l="0" t="0" r="0" b="0"/>
                <wp:docPr id="22283" name="Group 2228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7239" name="Shape 2723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xmlns="">
            <w:pict>
              <v:group id="Group 22283" style="width:470.95pt;height:0.480042pt;mso-position-horizontal-relative:char;mso-position-vertical-relative:line" coordsize="59810,60">
                <v:shape id="Shape 27240" style="position:absolute;width:59810;height:91;left:0;top:0;" coordsize="5981065,9144" path="m0,0l5981065,0l5981065,9144l0,9144l0,0">
                  <v:stroke weight="0pt" endcap="flat" joinstyle="miter" miterlimit="10" on="false" color="#000000" opacity="0"/>
                  <v:fill on="true" color="#d9d9d9"/>
                </v:shape>
              </v:group>
            </w:pict>
          </mc:Fallback>
        </mc:AlternateContent>
      </w:r>
      <w:r>
        <w:rPr>
          <w:rFonts w:ascii="Constantia" w:eastAsia="Constantia" w:hAnsi="Constantia" w:cs="Constantia"/>
          <w:sz w:val="21"/>
        </w:rPr>
        <w:tab/>
      </w:r>
      <w:r>
        <w:rPr>
          <w:rFonts w:ascii="Constantia" w:eastAsia="Constantia" w:hAnsi="Constantia" w:cs="Constantia"/>
          <w:b/>
          <w:sz w:val="21"/>
        </w:rPr>
        <w:t xml:space="preserve">  </w:t>
      </w:r>
    </w:p>
    <w:sdt>
      <w:sdtPr>
        <w:id w:val="674846476"/>
        <w:docPartObj>
          <w:docPartGallery w:val="Table of Contents"/>
        </w:docPartObj>
      </w:sdtPr>
      <w:sdtContent>
        <w:p w14:paraId="7E13CB1B" w14:textId="77777777" w:rsidR="00DF21EC" w:rsidRDefault="001F0AA1">
          <w:pPr>
            <w:tabs>
              <w:tab w:val="center" w:pos="8198"/>
            </w:tabs>
            <w:spacing w:after="0" w:line="259" w:lineRule="auto"/>
            <w:ind w:left="0" w:right="0" w:firstLine="0"/>
          </w:pPr>
          <w:r>
            <w:rPr>
              <w:b/>
            </w:rPr>
            <w:t xml:space="preserve">Table of Contents </w:t>
          </w:r>
          <w:r>
            <w:rPr>
              <w:b/>
            </w:rPr>
            <w:tab/>
            <w:t xml:space="preserve"> </w:t>
          </w:r>
        </w:p>
        <w:p w14:paraId="5863B475" w14:textId="77777777" w:rsidR="00DF21EC" w:rsidRDefault="001F0AA1">
          <w:pPr>
            <w:spacing w:after="324" w:line="259" w:lineRule="auto"/>
            <w:ind w:left="-29" w:right="0" w:firstLine="0"/>
          </w:pPr>
          <w:r>
            <w:rPr>
              <w:rFonts w:ascii="Calibri" w:eastAsia="Calibri" w:hAnsi="Calibri" w:cs="Calibri"/>
              <w:noProof/>
            </w:rPr>
            <mc:AlternateContent>
              <mc:Choice Requires="wpg">
                <w:drawing>
                  <wp:inline distT="0" distB="0" distL="0" distR="0" wp14:anchorId="4FA1E82B" wp14:editId="11548DB2">
                    <wp:extent cx="5981065" cy="6096"/>
                    <wp:effectExtent l="0" t="0" r="0" b="0"/>
                    <wp:docPr id="23027" name="Group 2302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241" name="Shape 2724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3027" style="width:470.95pt;height:0.47998pt;mso-position-horizontal-relative:char;mso-position-vertical-relative:line" coordsize="59810,60">
                    <v:shape id="Shape 27242"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67DF999B" w14:textId="584078C0" w:rsidR="00614D3C" w:rsidRDefault="001F0AA1">
          <w:pPr>
            <w:pStyle w:val="TOC1"/>
            <w:tabs>
              <w:tab w:val="right" w:leader="dot" w:pos="9413"/>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6657962" w:history="1">
            <w:r w:rsidR="00614D3C" w:rsidRPr="00443264">
              <w:rPr>
                <w:rStyle w:val="Hyperlink"/>
                <w:noProof/>
              </w:rPr>
              <w:t>EXECUTIVE SUMMARY</w:t>
            </w:r>
            <w:r w:rsidR="00614D3C">
              <w:rPr>
                <w:noProof/>
                <w:webHidden/>
              </w:rPr>
              <w:tab/>
            </w:r>
            <w:r w:rsidR="00614D3C">
              <w:rPr>
                <w:noProof/>
                <w:webHidden/>
              </w:rPr>
              <w:fldChar w:fldCharType="begin"/>
            </w:r>
            <w:r w:rsidR="00614D3C">
              <w:rPr>
                <w:noProof/>
                <w:webHidden/>
              </w:rPr>
              <w:instrText xml:space="preserve"> PAGEREF _Toc36657962 \h </w:instrText>
            </w:r>
            <w:r w:rsidR="00614D3C">
              <w:rPr>
                <w:noProof/>
                <w:webHidden/>
              </w:rPr>
            </w:r>
            <w:r w:rsidR="00614D3C">
              <w:rPr>
                <w:noProof/>
                <w:webHidden/>
              </w:rPr>
              <w:fldChar w:fldCharType="separate"/>
            </w:r>
            <w:r w:rsidR="00614D3C">
              <w:rPr>
                <w:noProof/>
                <w:webHidden/>
              </w:rPr>
              <w:t>2</w:t>
            </w:r>
            <w:r w:rsidR="00614D3C">
              <w:rPr>
                <w:noProof/>
                <w:webHidden/>
              </w:rPr>
              <w:fldChar w:fldCharType="end"/>
            </w:r>
          </w:hyperlink>
        </w:p>
        <w:p w14:paraId="0814CD1E" w14:textId="0DF5BE04" w:rsidR="00614D3C" w:rsidRDefault="000F3241">
          <w:pPr>
            <w:pStyle w:val="TOC2"/>
            <w:tabs>
              <w:tab w:val="right" w:leader="dot" w:pos="9413"/>
            </w:tabs>
            <w:rPr>
              <w:rFonts w:asciiTheme="minorHAnsi" w:eastAsiaTheme="minorEastAsia" w:hAnsiTheme="minorHAnsi" w:cstheme="minorBidi"/>
              <w:noProof/>
              <w:color w:val="auto"/>
              <w:sz w:val="22"/>
            </w:rPr>
          </w:pPr>
          <w:hyperlink w:anchor="_Toc36657963" w:history="1">
            <w:r w:rsidR="00614D3C" w:rsidRPr="00443264">
              <w:rPr>
                <w:rStyle w:val="Hyperlink"/>
                <w:noProof/>
              </w:rPr>
              <w:t>PROBLEM OVERVIEW</w:t>
            </w:r>
            <w:r w:rsidR="00614D3C">
              <w:rPr>
                <w:noProof/>
                <w:webHidden/>
              </w:rPr>
              <w:tab/>
            </w:r>
            <w:r w:rsidR="00614D3C">
              <w:rPr>
                <w:noProof/>
                <w:webHidden/>
              </w:rPr>
              <w:fldChar w:fldCharType="begin"/>
            </w:r>
            <w:r w:rsidR="00614D3C">
              <w:rPr>
                <w:noProof/>
                <w:webHidden/>
              </w:rPr>
              <w:instrText xml:space="preserve"> PAGEREF _Toc36657963 \h </w:instrText>
            </w:r>
            <w:r w:rsidR="00614D3C">
              <w:rPr>
                <w:noProof/>
                <w:webHidden/>
              </w:rPr>
            </w:r>
            <w:r w:rsidR="00614D3C">
              <w:rPr>
                <w:noProof/>
                <w:webHidden/>
              </w:rPr>
              <w:fldChar w:fldCharType="separate"/>
            </w:r>
            <w:r w:rsidR="00614D3C">
              <w:rPr>
                <w:noProof/>
                <w:webHidden/>
              </w:rPr>
              <w:t>3</w:t>
            </w:r>
            <w:r w:rsidR="00614D3C">
              <w:rPr>
                <w:noProof/>
                <w:webHidden/>
              </w:rPr>
              <w:fldChar w:fldCharType="end"/>
            </w:r>
          </w:hyperlink>
        </w:p>
        <w:p w14:paraId="210DAA67" w14:textId="408790E6" w:rsidR="00614D3C" w:rsidRDefault="000F3241">
          <w:pPr>
            <w:pStyle w:val="TOC2"/>
            <w:tabs>
              <w:tab w:val="right" w:leader="dot" w:pos="9413"/>
            </w:tabs>
            <w:rPr>
              <w:rFonts w:asciiTheme="minorHAnsi" w:eastAsiaTheme="minorEastAsia" w:hAnsiTheme="minorHAnsi" w:cstheme="minorBidi"/>
              <w:noProof/>
              <w:color w:val="auto"/>
              <w:sz w:val="22"/>
            </w:rPr>
          </w:pPr>
          <w:hyperlink w:anchor="_Toc36657964" w:history="1">
            <w:r w:rsidR="00614D3C" w:rsidRPr="00443264">
              <w:rPr>
                <w:rStyle w:val="Hyperlink"/>
                <w:noProof/>
              </w:rPr>
              <w:t>MODEL OVERVIEW</w:t>
            </w:r>
            <w:r w:rsidR="00614D3C">
              <w:rPr>
                <w:noProof/>
                <w:webHidden/>
              </w:rPr>
              <w:tab/>
            </w:r>
            <w:r w:rsidR="00614D3C">
              <w:rPr>
                <w:noProof/>
                <w:webHidden/>
              </w:rPr>
              <w:fldChar w:fldCharType="begin"/>
            </w:r>
            <w:r w:rsidR="00614D3C">
              <w:rPr>
                <w:noProof/>
                <w:webHidden/>
              </w:rPr>
              <w:instrText xml:space="preserve"> PAGEREF _Toc36657964 \h </w:instrText>
            </w:r>
            <w:r w:rsidR="00614D3C">
              <w:rPr>
                <w:noProof/>
                <w:webHidden/>
              </w:rPr>
            </w:r>
            <w:r w:rsidR="00614D3C">
              <w:rPr>
                <w:noProof/>
                <w:webHidden/>
              </w:rPr>
              <w:fldChar w:fldCharType="separate"/>
            </w:r>
            <w:r w:rsidR="00614D3C">
              <w:rPr>
                <w:noProof/>
                <w:webHidden/>
              </w:rPr>
              <w:t>4</w:t>
            </w:r>
            <w:r w:rsidR="00614D3C">
              <w:rPr>
                <w:noProof/>
                <w:webHidden/>
              </w:rPr>
              <w:fldChar w:fldCharType="end"/>
            </w:r>
          </w:hyperlink>
        </w:p>
        <w:p w14:paraId="244EF53B" w14:textId="5B241A5C" w:rsidR="00614D3C" w:rsidRDefault="000F3241">
          <w:pPr>
            <w:pStyle w:val="TOC1"/>
            <w:tabs>
              <w:tab w:val="right" w:leader="dot" w:pos="9413"/>
            </w:tabs>
            <w:rPr>
              <w:rFonts w:asciiTheme="minorHAnsi" w:eastAsiaTheme="minorEastAsia" w:hAnsiTheme="minorHAnsi" w:cstheme="minorBidi"/>
              <w:noProof/>
              <w:color w:val="auto"/>
              <w:sz w:val="22"/>
            </w:rPr>
          </w:pPr>
          <w:hyperlink w:anchor="_Toc36657965" w:history="1">
            <w:r w:rsidR="00614D3C" w:rsidRPr="00443264">
              <w:rPr>
                <w:rStyle w:val="Hyperlink"/>
                <w:noProof/>
              </w:rPr>
              <w:t>TECHNICAL DISCUSSION</w:t>
            </w:r>
            <w:r w:rsidR="00614D3C">
              <w:rPr>
                <w:noProof/>
                <w:webHidden/>
              </w:rPr>
              <w:tab/>
            </w:r>
            <w:r w:rsidR="00614D3C">
              <w:rPr>
                <w:noProof/>
                <w:webHidden/>
              </w:rPr>
              <w:fldChar w:fldCharType="begin"/>
            </w:r>
            <w:r w:rsidR="00614D3C">
              <w:rPr>
                <w:noProof/>
                <w:webHidden/>
              </w:rPr>
              <w:instrText xml:space="preserve"> PAGEREF _Toc36657965 \h </w:instrText>
            </w:r>
            <w:r w:rsidR="00614D3C">
              <w:rPr>
                <w:noProof/>
                <w:webHidden/>
              </w:rPr>
            </w:r>
            <w:r w:rsidR="00614D3C">
              <w:rPr>
                <w:noProof/>
                <w:webHidden/>
              </w:rPr>
              <w:fldChar w:fldCharType="separate"/>
            </w:r>
            <w:r w:rsidR="00614D3C">
              <w:rPr>
                <w:noProof/>
                <w:webHidden/>
              </w:rPr>
              <w:t>5</w:t>
            </w:r>
            <w:r w:rsidR="00614D3C">
              <w:rPr>
                <w:noProof/>
                <w:webHidden/>
              </w:rPr>
              <w:fldChar w:fldCharType="end"/>
            </w:r>
          </w:hyperlink>
        </w:p>
        <w:p w14:paraId="04229AAD" w14:textId="23A5A0E1" w:rsidR="00614D3C" w:rsidRDefault="000F3241">
          <w:pPr>
            <w:pStyle w:val="TOC2"/>
            <w:tabs>
              <w:tab w:val="right" w:leader="dot" w:pos="9413"/>
            </w:tabs>
            <w:rPr>
              <w:rFonts w:asciiTheme="minorHAnsi" w:eastAsiaTheme="minorEastAsia" w:hAnsiTheme="minorHAnsi" w:cstheme="minorBidi"/>
              <w:noProof/>
              <w:color w:val="auto"/>
              <w:sz w:val="22"/>
            </w:rPr>
          </w:pPr>
          <w:hyperlink w:anchor="_Toc36657966" w:history="1">
            <w:r w:rsidR="00614D3C" w:rsidRPr="00443264">
              <w:rPr>
                <w:rStyle w:val="Hyperlink"/>
                <w:noProof/>
              </w:rPr>
              <w:t>INTRODUCTION</w:t>
            </w:r>
            <w:r w:rsidR="00614D3C">
              <w:rPr>
                <w:noProof/>
                <w:webHidden/>
              </w:rPr>
              <w:tab/>
            </w:r>
            <w:r w:rsidR="00614D3C">
              <w:rPr>
                <w:noProof/>
                <w:webHidden/>
              </w:rPr>
              <w:fldChar w:fldCharType="begin"/>
            </w:r>
            <w:r w:rsidR="00614D3C">
              <w:rPr>
                <w:noProof/>
                <w:webHidden/>
              </w:rPr>
              <w:instrText xml:space="preserve"> PAGEREF _Toc36657966 \h </w:instrText>
            </w:r>
            <w:r w:rsidR="00614D3C">
              <w:rPr>
                <w:noProof/>
                <w:webHidden/>
              </w:rPr>
            </w:r>
            <w:r w:rsidR="00614D3C">
              <w:rPr>
                <w:noProof/>
                <w:webHidden/>
              </w:rPr>
              <w:fldChar w:fldCharType="separate"/>
            </w:r>
            <w:r w:rsidR="00614D3C">
              <w:rPr>
                <w:noProof/>
                <w:webHidden/>
              </w:rPr>
              <w:t>5</w:t>
            </w:r>
            <w:r w:rsidR="00614D3C">
              <w:rPr>
                <w:noProof/>
                <w:webHidden/>
              </w:rPr>
              <w:fldChar w:fldCharType="end"/>
            </w:r>
          </w:hyperlink>
        </w:p>
        <w:p w14:paraId="3E9481D7" w14:textId="2BDA4177" w:rsidR="00614D3C" w:rsidRDefault="000F3241">
          <w:pPr>
            <w:pStyle w:val="TOC1"/>
            <w:tabs>
              <w:tab w:val="right" w:leader="dot" w:pos="9413"/>
            </w:tabs>
            <w:rPr>
              <w:rFonts w:asciiTheme="minorHAnsi" w:eastAsiaTheme="minorEastAsia" w:hAnsiTheme="minorHAnsi" w:cstheme="minorBidi"/>
              <w:noProof/>
              <w:color w:val="auto"/>
              <w:sz w:val="22"/>
            </w:rPr>
          </w:pPr>
          <w:hyperlink w:anchor="_Toc36657967" w:history="1">
            <w:r w:rsidR="00614D3C" w:rsidRPr="00443264">
              <w:rPr>
                <w:rStyle w:val="Hyperlink"/>
                <w:noProof/>
              </w:rPr>
              <w:t>LIMITATIONS</w:t>
            </w:r>
            <w:r w:rsidR="00614D3C">
              <w:rPr>
                <w:noProof/>
                <w:webHidden/>
              </w:rPr>
              <w:tab/>
            </w:r>
            <w:r w:rsidR="00614D3C">
              <w:rPr>
                <w:noProof/>
                <w:webHidden/>
              </w:rPr>
              <w:fldChar w:fldCharType="begin"/>
            </w:r>
            <w:r w:rsidR="00614D3C">
              <w:rPr>
                <w:noProof/>
                <w:webHidden/>
              </w:rPr>
              <w:instrText xml:space="preserve"> PAGEREF _Toc36657967 \h </w:instrText>
            </w:r>
            <w:r w:rsidR="00614D3C">
              <w:rPr>
                <w:noProof/>
                <w:webHidden/>
              </w:rPr>
            </w:r>
            <w:r w:rsidR="00614D3C">
              <w:rPr>
                <w:noProof/>
                <w:webHidden/>
              </w:rPr>
              <w:fldChar w:fldCharType="separate"/>
            </w:r>
            <w:r w:rsidR="00614D3C">
              <w:rPr>
                <w:noProof/>
                <w:webHidden/>
              </w:rPr>
              <w:t>11</w:t>
            </w:r>
            <w:r w:rsidR="00614D3C">
              <w:rPr>
                <w:noProof/>
                <w:webHidden/>
              </w:rPr>
              <w:fldChar w:fldCharType="end"/>
            </w:r>
          </w:hyperlink>
        </w:p>
        <w:p w14:paraId="6245E846" w14:textId="06BC2DB4" w:rsidR="00614D3C" w:rsidRDefault="000F3241">
          <w:pPr>
            <w:pStyle w:val="TOC1"/>
            <w:tabs>
              <w:tab w:val="right" w:leader="dot" w:pos="9413"/>
            </w:tabs>
            <w:rPr>
              <w:rFonts w:asciiTheme="minorHAnsi" w:eastAsiaTheme="minorEastAsia" w:hAnsiTheme="minorHAnsi" w:cstheme="minorBidi"/>
              <w:noProof/>
              <w:color w:val="auto"/>
              <w:sz w:val="22"/>
            </w:rPr>
          </w:pPr>
          <w:hyperlink w:anchor="_Toc36657968" w:history="1">
            <w:r w:rsidR="00614D3C" w:rsidRPr="00443264">
              <w:rPr>
                <w:rStyle w:val="Hyperlink"/>
                <w:noProof/>
              </w:rPr>
              <w:t>REFERENCES</w:t>
            </w:r>
            <w:r w:rsidR="00614D3C">
              <w:rPr>
                <w:noProof/>
                <w:webHidden/>
              </w:rPr>
              <w:tab/>
            </w:r>
            <w:r w:rsidR="00614D3C">
              <w:rPr>
                <w:noProof/>
                <w:webHidden/>
              </w:rPr>
              <w:fldChar w:fldCharType="begin"/>
            </w:r>
            <w:r w:rsidR="00614D3C">
              <w:rPr>
                <w:noProof/>
                <w:webHidden/>
              </w:rPr>
              <w:instrText xml:space="preserve"> PAGEREF _Toc36657968 \h </w:instrText>
            </w:r>
            <w:r w:rsidR="00614D3C">
              <w:rPr>
                <w:noProof/>
                <w:webHidden/>
              </w:rPr>
            </w:r>
            <w:r w:rsidR="00614D3C">
              <w:rPr>
                <w:noProof/>
                <w:webHidden/>
              </w:rPr>
              <w:fldChar w:fldCharType="separate"/>
            </w:r>
            <w:r w:rsidR="00614D3C">
              <w:rPr>
                <w:noProof/>
                <w:webHidden/>
              </w:rPr>
              <w:t>11</w:t>
            </w:r>
            <w:r w:rsidR="00614D3C">
              <w:rPr>
                <w:noProof/>
                <w:webHidden/>
              </w:rPr>
              <w:fldChar w:fldCharType="end"/>
            </w:r>
          </w:hyperlink>
        </w:p>
        <w:p w14:paraId="08D9810F" w14:textId="5DE34CAA" w:rsidR="00DF21EC" w:rsidRDefault="001F0AA1">
          <w:r>
            <w:fldChar w:fldCharType="end"/>
          </w:r>
        </w:p>
      </w:sdtContent>
    </w:sdt>
    <w:p w14:paraId="5D932C49" w14:textId="2FE44A3E" w:rsidR="00532B01" w:rsidRDefault="00532B01">
      <w:pPr>
        <w:spacing w:after="345" w:line="265" w:lineRule="auto"/>
        <w:ind w:right="0"/>
        <w:rPr>
          <w:rFonts w:ascii="Constantia" w:eastAsia="Constantia" w:hAnsi="Constantia" w:cs="Constantia"/>
          <w:sz w:val="21"/>
        </w:rPr>
      </w:pPr>
    </w:p>
    <w:p w14:paraId="640107A2" w14:textId="3ADCBF1C" w:rsidR="00075A73" w:rsidRDefault="00075A73">
      <w:pPr>
        <w:spacing w:after="345" w:line="265" w:lineRule="auto"/>
        <w:ind w:right="0"/>
        <w:rPr>
          <w:rFonts w:ascii="Constantia" w:eastAsia="Constantia" w:hAnsi="Constantia" w:cs="Constantia"/>
          <w:sz w:val="21"/>
        </w:rPr>
      </w:pPr>
    </w:p>
    <w:p w14:paraId="419C784D" w14:textId="5F6D67D9" w:rsidR="00075A73" w:rsidRDefault="00075A73">
      <w:pPr>
        <w:spacing w:after="345" w:line="265" w:lineRule="auto"/>
        <w:ind w:right="0"/>
        <w:rPr>
          <w:rFonts w:ascii="Constantia" w:eastAsia="Constantia" w:hAnsi="Constantia" w:cs="Constantia"/>
          <w:sz w:val="21"/>
        </w:rPr>
      </w:pPr>
    </w:p>
    <w:p w14:paraId="0335DBF5" w14:textId="77777777" w:rsidR="00075A73" w:rsidRDefault="00075A73">
      <w:pPr>
        <w:spacing w:after="345" w:line="265" w:lineRule="auto"/>
        <w:ind w:right="0"/>
        <w:rPr>
          <w:rFonts w:ascii="Constantia" w:eastAsia="Constantia" w:hAnsi="Constantia" w:cs="Constantia"/>
          <w:sz w:val="21"/>
        </w:rPr>
      </w:pPr>
    </w:p>
    <w:p w14:paraId="2E05F66B" w14:textId="77777777" w:rsidR="00614D3C" w:rsidRDefault="00614D3C">
      <w:pPr>
        <w:pStyle w:val="Heading1"/>
        <w:tabs>
          <w:tab w:val="center" w:pos="4321"/>
        </w:tabs>
        <w:ind w:left="-15" w:firstLine="0"/>
      </w:pPr>
      <w:bookmarkStart w:id="2" w:name="_Toc36657962"/>
    </w:p>
    <w:p w14:paraId="064B37D1" w14:textId="77777777" w:rsidR="00614D3C" w:rsidRDefault="00614D3C">
      <w:pPr>
        <w:pStyle w:val="Heading1"/>
        <w:tabs>
          <w:tab w:val="center" w:pos="4321"/>
        </w:tabs>
        <w:ind w:left="-15" w:firstLine="0"/>
      </w:pPr>
    </w:p>
    <w:p w14:paraId="111FDB20" w14:textId="77777777" w:rsidR="00614D3C" w:rsidRDefault="00614D3C">
      <w:pPr>
        <w:pStyle w:val="Heading1"/>
        <w:tabs>
          <w:tab w:val="center" w:pos="4321"/>
        </w:tabs>
        <w:ind w:left="-15" w:firstLine="0"/>
      </w:pPr>
    </w:p>
    <w:p w14:paraId="38919FD5" w14:textId="77777777" w:rsidR="00614D3C" w:rsidRDefault="00614D3C">
      <w:pPr>
        <w:pStyle w:val="Heading1"/>
        <w:tabs>
          <w:tab w:val="center" w:pos="4321"/>
        </w:tabs>
        <w:ind w:left="-15" w:firstLine="0"/>
      </w:pPr>
    </w:p>
    <w:p w14:paraId="5F8AD38C" w14:textId="77777777" w:rsidR="00614D3C" w:rsidRDefault="00614D3C">
      <w:pPr>
        <w:pStyle w:val="Heading1"/>
        <w:tabs>
          <w:tab w:val="center" w:pos="4321"/>
        </w:tabs>
        <w:ind w:left="-15" w:firstLine="0"/>
      </w:pPr>
    </w:p>
    <w:p w14:paraId="681F639F" w14:textId="77777777" w:rsidR="00614D3C" w:rsidRDefault="00614D3C">
      <w:pPr>
        <w:pStyle w:val="Heading1"/>
        <w:tabs>
          <w:tab w:val="center" w:pos="4321"/>
        </w:tabs>
        <w:ind w:left="-15" w:firstLine="0"/>
      </w:pPr>
    </w:p>
    <w:p w14:paraId="63A1CA66" w14:textId="77777777" w:rsidR="00614D3C" w:rsidRDefault="00614D3C">
      <w:pPr>
        <w:pStyle w:val="Heading1"/>
        <w:tabs>
          <w:tab w:val="center" w:pos="4321"/>
        </w:tabs>
        <w:ind w:left="-15" w:firstLine="0"/>
      </w:pPr>
    </w:p>
    <w:p w14:paraId="48892361" w14:textId="7F2CF8B1" w:rsidR="00614D3C" w:rsidRDefault="00614D3C">
      <w:pPr>
        <w:pStyle w:val="Heading1"/>
        <w:tabs>
          <w:tab w:val="center" w:pos="4321"/>
        </w:tabs>
        <w:ind w:left="-15" w:firstLine="0"/>
      </w:pPr>
    </w:p>
    <w:p w14:paraId="7B4D9DFA" w14:textId="77777777" w:rsidR="00614D3C" w:rsidRPr="00614D3C" w:rsidRDefault="00614D3C" w:rsidP="00614D3C"/>
    <w:p w14:paraId="6CCCF16F" w14:textId="6CBBE11C" w:rsidR="00DF21EC" w:rsidRDefault="001F0AA1">
      <w:pPr>
        <w:pStyle w:val="Heading1"/>
        <w:tabs>
          <w:tab w:val="center" w:pos="4321"/>
        </w:tabs>
        <w:ind w:left="-15" w:firstLine="0"/>
      </w:pPr>
      <w:r>
        <w:lastRenderedPageBreak/>
        <w:t>EXECUTIVE SUMMARY</w:t>
      </w:r>
      <w:bookmarkEnd w:id="2"/>
      <w:r>
        <w:t xml:space="preserve"> </w:t>
      </w:r>
      <w:r>
        <w:tab/>
        <w:t xml:space="preserve"> </w:t>
      </w:r>
    </w:p>
    <w:p w14:paraId="0D571049" w14:textId="77777777" w:rsidR="00DF21EC" w:rsidRDefault="001F0AA1">
      <w:pPr>
        <w:spacing w:after="290" w:line="259" w:lineRule="auto"/>
        <w:ind w:left="-29" w:right="0" w:firstLine="0"/>
      </w:pPr>
      <w:r>
        <w:rPr>
          <w:rFonts w:ascii="Calibri" w:eastAsia="Calibri" w:hAnsi="Calibri" w:cs="Calibri"/>
          <w:noProof/>
        </w:rPr>
        <mc:AlternateContent>
          <mc:Choice Requires="wpg">
            <w:drawing>
              <wp:inline distT="0" distB="0" distL="0" distR="0" wp14:anchorId="73CC917F" wp14:editId="09F698F2">
                <wp:extent cx="5981065" cy="6096"/>
                <wp:effectExtent l="0" t="0" r="0" b="0"/>
                <wp:docPr id="22210" name="Group 2221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01" name="Shape 2760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2210" style="width:470.95pt;height:0.47998pt;mso-position-horizontal-relative:char;mso-position-vertical-relative:line" coordsize="59810,60">
                <v:shape id="Shape 27602"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45441FFB" w14:textId="376C806E" w:rsidR="00BB3696" w:rsidRDefault="00B85276" w:rsidP="0004093E">
      <w:pPr>
        <w:spacing w:after="283" w:line="259" w:lineRule="auto"/>
        <w:ind w:left="0" w:right="0" w:firstLine="0"/>
        <w:jc w:val="both"/>
      </w:pPr>
      <w:r>
        <w:t>In this assignment, we attempt</w:t>
      </w:r>
      <w:r w:rsidR="0004093E">
        <w:t>ed</w:t>
      </w:r>
      <w:r>
        <w:t xml:space="preserve"> to efficiently detect objects in an image while simultaneously generating a high-quality segmentation mask for each instance. The method adopted is the Mask R-CNN.</w:t>
      </w:r>
      <w:r w:rsidR="00F52841">
        <w:t xml:space="preserve"> It is a deep neural network aimed to solve </w:t>
      </w:r>
      <w:r w:rsidR="00FC4016">
        <w:t>semantic</w:t>
      </w:r>
      <w:r w:rsidR="00F52841">
        <w:t xml:space="preserve"> segmentation problem in machine learning or computer vision. </w:t>
      </w:r>
      <w:r w:rsidR="00C72518">
        <w:t>Th</w:t>
      </w:r>
      <w:r w:rsidR="00BB3696" w:rsidRPr="00BB3696">
        <w:t>ere are two stages of Mask RCNN. First, it generates proposals about the regions where there might be an object based on the input image. Second, it predicts the class of the object, refines the bounding box and generates a mask in pixel level of the object based on the first stage proposal.</w:t>
      </w:r>
      <w:r w:rsidR="00C72518">
        <w:t xml:space="preserve"> </w:t>
      </w:r>
    </w:p>
    <w:p w14:paraId="54A829F4" w14:textId="66890103" w:rsidR="00796DFC" w:rsidRDefault="00C72518" w:rsidP="003E471E">
      <w:pPr>
        <w:spacing w:after="283" w:line="259" w:lineRule="auto"/>
        <w:ind w:left="0" w:right="0" w:firstLine="0"/>
        <w:jc w:val="both"/>
      </w:pPr>
      <w:r>
        <w:t xml:space="preserve">The objects of interest in this assignment are </w:t>
      </w:r>
      <w:r w:rsidR="00796DFC">
        <w:t xml:space="preserve">face </w:t>
      </w:r>
      <w:r>
        <w:t>masks and hats.</w:t>
      </w:r>
      <w:r w:rsidR="00796DFC">
        <w:t xml:space="preserve"> The importance</w:t>
      </w:r>
      <w:r>
        <w:t xml:space="preserve"> of identifying these objects </w:t>
      </w:r>
      <w:r w:rsidR="00796DFC">
        <w:t>can be helpful in the security and safety industry. Individuals</w:t>
      </w:r>
      <w:r w:rsidR="009A0C9A">
        <w:t xml:space="preserve"> who have intention to hide their identity will probably wear hat</w:t>
      </w:r>
      <w:r w:rsidR="00796DFC">
        <w:t xml:space="preserve"> and face</w:t>
      </w:r>
      <w:r w:rsidR="009A0C9A">
        <w:t xml:space="preserve"> mask. Hence, such suspicious individuals </w:t>
      </w:r>
      <w:r w:rsidR="00796DFC">
        <w:t xml:space="preserve">can be </w:t>
      </w:r>
      <w:r w:rsidR="009A0C9A">
        <w:t xml:space="preserve">filtered out early if we have video analytics that can detect such objects. </w:t>
      </w:r>
      <w:proofErr w:type="gramStart"/>
      <w:r w:rsidR="0004093E">
        <w:t>These individual</w:t>
      </w:r>
      <w:proofErr w:type="gramEnd"/>
      <w:r w:rsidR="0004093E">
        <w:t xml:space="preserve"> can be de</w:t>
      </w:r>
      <w:r w:rsidR="009A0C9A">
        <w:t>tected early and preventive measures cab be activated</w:t>
      </w:r>
      <w:r w:rsidR="003E471E">
        <w:t>. Similarly</w:t>
      </w:r>
      <w:r w:rsidR="00796DFC">
        <w:t>, in the safety industry, if a person does not wear a safety helmet or face mask</w:t>
      </w:r>
      <w:r w:rsidR="0004093E">
        <w:t>, this can</w:t>
      </w:r>
      <w:r w:rsidR="00796DFC">
        <w:t xml:space="preserve"> be identified </w:t>
      </w:r>
      <w:r w:rsidR="0004093E">
        <w:t>easily</w:t>
      </w:r>
      <w:r w:rsidR="003E471E">
        <w:t xml:space="preserve"> from cameras with video analytics capabilities</w:t>
      </w:r>
      <w:r w:rsidR="0004093E">
        <w:t xml:space="preserve">, </w:t>
      </w:r>
      <w:r w:rsidR="003E471E">
        <w:t>and automatically alert</w:t>
      </w:r>
      <w:r w:rsidR="00796DFC">
        <w:t xml:space="preserve"> the safety management</w:t>
      </w:r>
      <w:r w:rsidR="0004093E">
        <w:t xml:space="preserve"> team</w:t>
      </w:r>
      <w:r w:rsidR="00796DFC">
        <w:t xml:space="preserve">. However, in this assignment, we did not differentiate between a safety helmet and an ordinary hat. </w:t>
      </w:r>
      <w:r w:rsidR="005636ED">
        <w:t>T</w:t>
      </w:r>
      <w:r w:rsidR="00796DFC">
        <w:t xml:space="preserve">his differentiation can be explored in future work. </w:t>
      </w:r>
    </w:p>
    <w:p w14:paraId="65C42E96" w14:textId="35846BB4" w:rsidR="003E471E" w:rsidRDefault="003E471E" w:rsidP="003E471E">
      <w:pPr>
        <w:spacing w:after="283" w:line="259" w:lineRule="auto"/>
        <w:ind w:left="0" w:right="0" w:firstLine="0"/>
        <w:jc w:val="both"/>
      </w:pPr>
      <w:r>
        <w:t xml:space="preserve">The key reference used in this assignment is from </w:t>
      </w:r>
      <w:hyperlink r:id="rId8" w:history="1">
        <w:r w:rsidR="00430AC1">
          <w:rPr>
            <w:rStyle w:val="Hyperlink"/>
          </w:rPr>
          <w:t>https://github.com/matterport/Mask_RCNN</w:t>
        </w:r>
      </w:hyperlink>
      <w:r>
        <w:t xml:space="preserve">. </w:t>
      </w:r>
      <w:r w:rsidRPr="003E471E">
        <w:t xml:space="preserve">This is an implementation of Mask R-CNN on Python 3, </w:t>
      </w:r>
      <w:proofErr w:type="spellStart"/>
      <w:r w:rsidRPr="003E471E">
        <w:t>Keras</w:t>
      </w:r>
      <w:proofErr w:type="spellEnd"/>
      <w:r w:rsidRPr="003E471E">
        <w:t>, and TensorFlow. The model generates bounding boxes and segmentation masks for each instance of an object in the image. It's based on Feature Pyramid Network (FPN) and a ResNet101 backbone.</w:t>
      </w:r>
      <w:r>
        <w:t xml:space="preserve"> However, in this assignment we </w:t>
      </w:r>
      <w:r w:rsidR="005636ED">
        <w:t xml:space="preserve">adopted </w:t>
      </w:r>
      <w:r>
        <w:t>the ResNet-50 instead as</w:t>
      </w:r>
      <w:r w:rsidR="00B60BBB">
        <w:t xml:space="preserve"> it less resource intensive</w:t>
      </w:r>
      <w:r>
        <w:t xml:space="preserve">. </w:t>
      </w:r>
      <w:r w:rsidR="005636ED">
        <w:t xml:space="preserve">We </w:t>
      </w:r>
      <w:r>
        <w:t>trained a model to detect face masks as well as hats, and the</w:t>
      </w:r>
      <w:r w:rsidR="005636ED">
        <w:t>n</w:t>
      </w:r>
      <w:r>
        <w:t xml:space="preserve"> we use generated masks to keep the face masks and hats in </w:t>
      </w:r>
      <w:proofErr w:type="spellStart"/>
      <w:r>
        <w:t>color</w:t>
      </w:r>
      <w:proofErr w:type="spellEnd"/>
      <w:r w:rsidR="00B60BBB">
        <w:t>.</w:t>
      </w:r>
      <w:r>
        <w:t xml:space="preserve"> </w:t>
      </w:r>
      <w:r w:rsidRPr="00B60BBB">
        <w:rPr>
          <w:highlight w:val="yellow"/>
        </w:rPr>
        <w:t xml:space="preserve">while changing the rest of the image to </w:t>
      </w:r>
      <w:commentRangeStart w:id="3"/>
      <w:commentRangeStart w:id="4"/>
      <w:r w:rsidRPr="00B60BBB">
        <w:rPr>
          <w:highlight w:val="yellow"/>
        </w:rPr>
        <w:t>greyscale</w:t>
      </w:r>
      <w:commentRangeEnd w:id="3"/>
      <w:r w:rsidR="00B60BBB">
        <w:rPr>
          <w:rStyle w:val="CommentReference"/>
        </w:rPr>
        <w:commentReference w:id="3"/>
      </w:r>
      <w:commentRangeEnd w:id="4"/>
      <w:r w:rsidR="007B35EA">
        <w:rPr>
          <w:rStyle w:val="CommentReference"/>
        </w:rPr>
        <w:commentReference w:id="4"/>
      </w:r>
      <w:r w:rsidRPr="00B60BBB">
        <w:rPr>
          <w:highlight w:val="yellow"/>
        </w:rPr>
        <w:t>.</w:t>
      </w:r>
      <w:r>
        <w:t xml:space="preserve"> </w:t>
      </w:r>
    </w:p>
    <w:p w14:paraId="1EBEE20B" w14:textId="77777777" w:rsidR="004B52D4" w:rsidRDefault="005636ED" w:rsidP="005636ED">
      <w:pPr>
        <w:spacing w:after="283" w:line="259" w:lineRule="auto"/>
        <w:ind w:left="0" w:right="0" w:firstLine="0"/>
        <w:jc w:val="both"/>
      </w:pPr>
      <w:r>
        <w:t>I</w:t>
      </w:r>
      <w:r w:rsidR="003E471E">
        <w:t xml:space="preserve">nstead of </w:t>
      </w:r>
      <w:r>
        <w:t>training a model from scratch, we use transfer learning, where we</w:t>
      </w:r>
      <w:r w:rsidR="003E471E">
        <w:t xml:space="preserve"> start with a weights file that’s bee</w:t>
      </w:r>
      <w:r>
        <w:t>n trained on the COCO dataset (</w:t>
      </w:r>
      <w:r w:rsidR="003E471E">
        <w:t>provide</w:t>
      </w:r>
      <w:r>
        <w:t xml:space="preserve">d </w:t>
      </w:r>
      <w:r w:rsidR="003E471E">
        <w:t xml:space="preserve">in the </w:t>
      </w:r>
      <w:r>
        <w:t xml:space="preserve">above </w:t>
      </w:r>
      <w:proofErr w:type="spellStart"/>
      <w:r w:rsidR="003E471E">
        <w:t>github</w:t>
      </w:r>
      <w:proofErr w:type="spellEnd"/>
      <w:r w:rsidR="003E471E">
        <w:t xml:space="preserve"> repo). Although the COCO dataset does not contain </w:t>
      </w:r>
      <w:r>
        <w:t>hats or face masks</w:t>
      </w:r>
      <w:r w:rsidR="003E471E">
        <w:t>, it contains a lot of other images (~120K), so the trained weights have already learned a lot of the features common in natural images, which really helps.</w:t>
      </w:r>
      <w:r>
        <w:t xml:space="preserve"> Subsequently, we collected at least 200 instances of hats and face masks training data to build the model. These images need to be annotated. We use the </w:t>
      </w:r>
      <w:r w:rsidR="003E471E">
        <w:t xml:space="preserve">VIA (VGG Image Annotator) because of its simplicity. It’s a single HTML file that you </w:t>
      </w:r>
      <w:r>
        <w:t>download and open in a browser.</w:t>
      </w:r>
      <w:r w:rsidRPr="005636ED">
        <w:t xml:space="preserve"> The VIA tool saves the annotations in a JSON file, and each mask is a set of polygon points.</w:t>
      </w:r>
      <w:r w:rsidR="004B52D4">
        <w:t xml:space="preserve"> </w:t>
      </w:r>
      <w:r w:rsidR="00B60BBB">
        <w:t xml:space="preserve">In this assignment, we used the pre-trained COCO weights. </w:t>
      </w:r>
    </w:p>
    <w:p w14:paraId="6D242DD1" w14:textId="0BA826E0" w:rsidR="00B60BBB" w:rsidRDefault="00B60BBB" w:rsidP="005636ED">
      <w:pPr>
        <w:spacing w:after="283" w:line="259" w:lineRule="auto"/>
        <w:ind w:left="0" w:right="0" w:firstLine="0"/>
        <w:jc w:val="both"/>
      </w:pPr>
      <w:r>
        <w:t>With the new model created, we are able to cr</w:t>
      </w:r>
      <w:r w:rsidR="009A0C9A">
        <w:t>eate masks for the face masks and hats</w:t>
      </w:r>
      <w:r w:rsidR="00C43059">
        <w:t>. Then, w</w:t>
      </w:r>
      <w:r>
        <w:t xml:space="preserve">e apply </w:t>
      </w:r>
      <w:r w:rsidRPr="00B60BBB">
        <w:t xml:space="preserve">the </w:t>
      </w:r>
      <w:proofErr w:type="spellStart"/>
      <w:r w:rsidRPr="00B60BBB">
        <w:t>color</w:t>
      </w:r>
      <w:proofErr w:type="spellEnd"/>
      <w:r w:rsidRPr="00B60BBB">
        <w:t xml:space="preserve"> splash effect. </w:t>
      </w:r>
      <w:proofErr w:type="gramStart"/>
      <w:r>
        <w:t>Basically</w:t>
      </w:r>
      <w:proofErr w:type="gramEnd"/>
      <w:r>
        <w:t xml:space="preserve"> </w:t>
      </w:r>
      <w:r w:rsidRPr="004B52D4">
        <w:rPr>
          <w:highlight w:val="yellow"/>
        </w:rPr>
        <w:t>we create a grayscale version of the image</w:t>
      </w:r>
      <w:r w:rsidRPr="00B60BBB">
        <w:t xml:space="preserve">, and then, in areas marked by the object mask, copy back the </w:t>
      </w:r>
      <w:proofErr w:type="spellStart"/>
      <w:r w:rsidRPr="00B60BBB">
        <w:t>color</w:t>
      </w:r>
      <w:proofErr w:type="spellEnd"/>
      <w:r w:rsidRPr="00B60BBB">
        <w:t xml:space="preserve"> pixels from original image.</w:t>
      </w:r>
    </w:p>
    <w:p w14:paraId="184BC4F5" w14:textId="23BF9E06" w:rsidR="00B60BBB" w:rsidRDefault="009A0C9A" w:rsidP="005636ED">
      <w:pPr>
        <w:spacing w:after="283" w:line="259" w:lineRule="auto"/>
        <w:ind w:left="0" w:right="0" w:firstLine="0"/>
        <w:jc w:val="both"/>
      </w:pPr>
      <w:del w:id="5" w:author="Dion Khoo" w:date="2020-04-07T15:28:00Z">
        <w:r w:rsidRPr="009A0C9A" w:rsidDel="007B35EA">
          <w:rPr>
            <w:highlight w:val="yellow"/>
          </w:rPr>
          <w:delText>Small para to comment on the performance</w:delText>
        </w:r>
      </w:del>
      <w:ins w:id="6" w:author="Dion Khoo" w:date="2020-04-07T15:28:00Z">
        <w:r w:rsidR="007B35EA">
          <w:t>The</w:t>
        </w:r>
      </w:ins>
      <w:ins w:id="7" w:author="Dion Khoo" w:date="2020-04-07T15:29:00Z">
        <w:r w:rsidR="007B35EA">
          <w:t xml:space="preserve"> basic restnet50 model with 50 epoch steps and 10 validation steps </w:t>
        </w:r>
      </w:ins>
      <w:ins w:id="8" w:author="Dion Khoo" w:date="2020-04-07T15:30:00Z">
        <w:r w:rsidR="007B35EA">
          <w:t>performed rather well</w:t>
        </w:r>
      </w:ins>
      <w:ins w:id="9" w:author="Dion Khoo" w:date="2020-04-07T15:31:00Z">
        <w:r w:rsidR="007B35EA">
          <w:t>.  It was observed that increasing epoch and validation</w:t>
        </w:r>
      </w:ins>
      <w:ins w:id="10" w:author="Dion Khoo" w:date="2020-04-07T15:33:00Z">
        <w:r w:rsidR="007B35EA">
          <w:t xml:space="preserve">, </w:t>
        </w:r>
      </w:ins>
      <w:ins w:id="11" w:author="Dion Khoo" w:date="2020-04-07T15:34:00Z">
        <w:r w:rsidR="007B35EA">
          <w:t>or with image augmentation (</w:t>
        </w:r>
        <w:proofErr w:type="spellStart"/>
        <w:r w:rsidR="007B35EA">
          <w:t>imgaug</w:t>
        </w:r>
        <w:proofErr w:type="spellEnd"/>
        <w:r w:rsidR="007B35EA">
          <w:t xml:space="preserve">), did not improve the model’s performance. </w:t>
        </w:r>
      </w:ins>
    </w:p>
    <w:p w14:paraId="76BCA2D9" w14:textId="77777777" w:rsidR="00614D3C" w:rsidRDefault="00614D3C" w:rsidP="00944449">
      <w:pPr>
        <w:pStyle w:val="Heading2"/>
        <w:tabs>
          <w:tab w:val="center" w:pos="4321"/>
        </w:tabs>
        <w:spacing w:after="0"/>
        <w:ind w:left="0" w:firstLine="0"/>
        <w:rPr>
          <w:sz w:val="36"/>
        </w:rPr>
      </w:pPr>
      <w:bookmarkStart w:id="12" w:name="_Toc36657963"/>
    </w:p>
    <w:p w14:paraId="39D85A0A" w14:textId="4B01FD2C" w:rsidR="00DF21EC" w:rsidRDefault="001F0AA1" w:rsidP="00944449">
      <w:pPr>
        <w:pStyle w:val="Heading2"/>
        <w:tabs>
          <w:tab w:val="center" w:pos="4321"/>
        </w:tabs>
        <w:spacing w:after="0"/>
        <w:ind w:left="0" w:firstLine="0"/>
      </w:pPr>
      <w:r>
        <w:rPr>
          <w:sz w:val="36"/>
        </w:rPr>
        <w:t>PROBLEM OVERVIEW</w:t>
      </w:r>
      <w:bookmarkEnd w:id="12"/>
      <w:r>
        <w:rPr>
          <w:sz w:val="36"/>
        </w:rPr>
        <w:t xml:space="preserve"> </w:t>
      </w:r>
      <w:r>
        <w:rPr>
          <w:sz w:val="36"/>
        </w:rPr>
        <w:tab/>
        <w:t xml:space="preserve"> </w:t>
      </w:r>
    </w:p>
    <w:p w14:paraId="3C030ADF" w14:textId="77777777" w:rsidR="00DF21EC" w:rsidRDefault="001F0AA1">
      <w:pPr>
        <w:spacing w:after="216" w:line="259" w:lineRule="auto"/>
        <w:ind w:left="-29" w:right="0" w:firstLine="0"/>
      </w:pPr>
      <w:r>
        <w:rPr>
          <w:rFonts w:ascii="Calibri" w:eastAsia="Calibri" w:hAnsi="Calibri" w:cs="Calibri"/>
          <w:noProof/>
        </w:rPr>
        <mc:AlternateContent>
          <mc:Choice Requires="wpg">
            <w:drawing>
              <wp:inline distT="0" distB="0" distL="0" distR="0" wp14:anchorId="54562D4A" wp14:editId="091464A0">
                <wp:extent cx="5981065" cy="6096"/>
                <wp:effectExtent l="0" t="0" r="0" b="0"/>
                <wp:docPr id="22289" name="Group 2228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03" name="Shape 2760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2289" style="width:470.95pt;height:0.47998pt;mso-position-horizontal-relative:char;mso-position-vertical-relative:line" coordsize="59810,60">
                <v:shape id="Shape 27604"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5BC4F3A9" w14:textId="77777777" w:rsidR="00DF21EC" w:rsidRDefault="001F0AA1">
      <w:pPr>
        <w:spacing w:after="190" w:line="259" w:lineRule="auto"/>
        <w:ind w:left="-5" w:right="0"/>
      </w:pPr>
      <w:r>
        <w:rPr>
          <w:rFonts w:ascii="Constantia" w:eastAsia="Constantia" w:hAnsi="Constantia" w:cs="Constantia"/>
          <w:color w:val="007789"/>
          <w:sz w:val="28"/>
        </w:rPr>
        <w:t xml:space="preserve">PROBLEM STATEMENT </w:t>
      </w:r>
    </w:p>
    <w:p w14:paraId="669F8990" w14:textId="2F14544D" w:rsidR="001532B8" w:rsidRDefault="00DE21B6">
      <w:pPr>
        <w:spacing w:line="259" w:lineRule="auto"/>
        <w:ind w:left="0" w:right="0" w:firstLine="0"/>
      </w:pPr>
      <w:r w:rsidRPr="001532B8">
        <w:rPr>
          <w:noProof/>
        </w:rPr>
        <w:drawing>
          <wp:anchor distT="0" distB="0" distL="114300" distR="114300" simplePos="0" relativeHeight="251667456" behindDoc="1" locked="0" layoutInCell="1" allowOverlap="1" wp14:anchorId="144C2CC5" wp14:editId="189B5488">
            <wp:simplePos x="0" y="0"/>
            <wp:positionH relativeFrom="margin">
              <wp:align>left</wp:align>
            </wp:positionH>
            <wp:positionV relativeFrom="paragraph">
              <wp:posOffset>175260</wp:posOffset>
            </wp:positionV>
            <wp:extent cx="1009015" cy="679450"/>
            <wp:effectExtent l="0" t="0" r="635" b="6350"/>
            <wp:wrapTight wrapText="bothSides">
              <wp:wrapPolygon edited="0">
                <wp:start x="0" y="0"/>
                <wp:lineTo x="0" y="21196"/>
                <wp:lineTo x="21206" y="21196"/>
                <wp:lineTo x="212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09015" cy="679450"/>
                    </a:xfrm>
                    <a:prstGeom prst="rect">
                      <a:avLst/>
                    </a:prstGeom>
                  </pic:spPr>
                </pic:pic>
              </a:graphicData>
            </a:graphic>
            <wp14:sizeRelH relativeFrom="page">
              <wp14:pctWidth>0</wp14:pctWidth>
            </wp14:sizeRelH>
            <wp14:sizeRelV relativeFrom="page">
              <wp14:pctHeight>0</wp14:pctHeight>
            </wp14:sizeRelV>
          </wp:anchor>
        </w:drawing>
      </w:r>
    </w:p>
    <w:p w14:paraId="2DC494C1" w14:textId="1E93B307" w:rsidR="00DF21EC" w:rsidRPr="00DE21B6" w:rsidRDefault="001532B8" w:rsidP="00DE21B6">
      <w:pPr>
        <w:spacing w:after="0" w:line="267" w:lineRule="auto"/>
        <w:ind w:right="86"/>
        <w:jc w:val="both"/>
        <w:rPr>
          <w:color w:val="000000" w:themeColor="text1"/>
        </w:rPr>
      </w:pPr>
      <w:r w:rsidRPr="00DE21B6">
        <w:rPr>
          <w:color w:val="000000" w:themeColor="text1"/>
        </w:rPr>
        <w:t>In late 2019, a novel coronavirus emerged in China. Since then, it has rapidly spread throughout the world. This novel coronavirus is called SARS-CoV-2 and the disease that it causes is called COVID-19. During this challenging and stressful period, it is critical that</w:t>
      </w:r>
      <w:r w:rsidR="00DE21B6" w:rsidRPr="00DE21B6">
        <w:rPr>
          <w:color w:val="000000" w:themeColor="text1"/>
        </w:rPr>
        <w:t xml:space="preserve"> patients </w:t>
      </w:r>
      <w:r w:rsidR="00A228FA">
        <w:rPr>
          <w:color w:val="000000" w:themeColor="text1"/>
        </w:rPr>
        <w:t xml:space="preserve">or </w:t>
      </w:r>
      <w:r w:rsidR="00DE21B6" w:rsidRPr="00DE21B6">
        <w:rPr>
          <w:color w:val="000000" w:themeColor="text1"/>
        </w:rPr>
        <w:t>individual</w:t>
      </w:r>
      <w:r w:rsidR="00A228FA">
        <w:rPr>
          <w:color w:val="000000" w:themeColor="text1"/>
        </w:rPr>
        <w:t>s</w:t>
      </w:r>
      <w:r w:rsidR="00DE21B6" w:rsidRPr="00DE21B6">
        <w:rPr>
          <w:color w:val="000000" w:themeColor="text1"/>
        </w:rPr>
        <w:t xml:space="preserve"> who are ill should be wearing mask</w:t>
      </w:r>
      <w:r w:rsidR="00A228FA">
        <w:rPr>
          <w:color w:val="000000" w:themeColor="text1"/>
        </w:rPr>
        <w:t xml:space="preserve">s in hospitals or public </w:t>
      </w:r>
      <w:r w:rsidR="00DE21B6" w:rsidRPr="00DE21B6">
        <w:rPr>
          <w:color w:val="000000" w:themeColor="text1"/>
        </w:rPr>
        <w:t>area</w:t>
      </w:r>
      <w:r w:rsidR="00A228FA">
        <w:rPr>
          <w:color w:val="000000" w:themeColor="text1"/>
        </w:rPr>
        <w:t>s</w:t>
      </w:r>
      <w:r w:rsidR="00DE21B6" w:rsidRPr="00DE21B6">
        <w:rPr>
          <w:color w:val="000000" w:themeColor="text1"/>
        </w:rPr>
        <w:t xml:space="preserve"> in order to minimize the spread of the disease. Hence, video analytics that is able to detect mask on faces becomes critical in areas such as hospitals etc. </w:t>
      </w:r>
      <w:r w:rsidR="00A228FA" w:rsidRPr="00DE21B6">
        <w:rPr>
          <w:color w:val="000000" w:themeColor="text1"/>
        </w:rPr>
        <w:t>Smart Monitor’s facial recognition</w:t>
      </w:r>
      <w:r w:rsidR="00A228FA">
        <w:rPr>
          <w:color w:val="000000" w:themeColor="text1"/>
        </w:rPr>
        <w:t xml:space="preserve"> solutions should incorporate face </w:t>
      </w:r>
      <w:r w:rsidR="00A228FA" w:rsidRPr="00DE21B6">
        <w:rPr>
          <w:color w:val="000000" w:themeColor="text1"/>
        </w:rPr>
        <w:t>mask detection, to enforce comp</w:t>
      </w:r>
      <w:r w:rsidR="00A228FA">
        <w:rPr>
          <w:color w:val="000000" w:themeColor="text1"/>
        </w:rPr>
        <w:t>liance with health regulations. Recently</w:t>
      </w:r>
      <w:r w:rsidR="00DE21B6" w:rsidRPr="00DE21B6">
        <w:rPr>
          <w:color w:val="000000" w:themeColor="text1"/>
        </w:rPr>
        <w:t xml:space="preserve">, </w:t>
      </w:r>
      <w:r w:rsidR="00DE21B6" w:rsidRPr="00DE21B6">
        <w:rPr>
          <w:color w:val="000000" w:themeColor="text1"/>
          <w:shd w:val="clear" w:color="auto" w:fill="FFFFFF"/>
        </w:rPr>
        <w:t>Chinese intelligent interaction company </w:t>
      </w:r>
      <w:proofErr w:type="spellStart"/>
      <w:r w:rsidR="00DE21B6" w:rsidRPr="00DE21B6">
        <w:rPr>
          <w:color w:val="000000" w:themeColor="text1"/>
          <w:shd w:val="clear" w:color="auto" w:fill="FFFFFF"/>
        </w:rPr>
        <w:t>Hanwang</w:t>
      </w:r>
      <w:proofErr w:type="spellEnd"/>
      <w:r w:rsidR="00DE21B6" w:rsidRPr="00DE21B6">
        <w:rPr>
          <w:color w:val="000000" w:themeColor="text1"/>
          <w:shd w:val="clear" w:color="auto" w:fill="FFFFFF"/>
        </w:rPr>
        <w:t xml:space="preserve"> Technology, also known in English as </w:t>
      </w:r>
      <w:hyperlink r:id="rId13" w:tgtFrame="_blank" w:history="1">
        <w:r w:rsidR="00DE21B6" w:rsidRPr="00DE21B6">
          <w:rPr>
            <w:rStyle w:val="Hyperlink"/>
            <w:color w:val="000000" w:themeColor="text1"/>
            <w:shd w:val="clear" w:color="auto" w:fill="FFFFFF"/>
          </w:rPr>
          <w:t>Hanvon</w:t>
        </w:r>
      </w:hyperlink>
      <w:r w:rsidR="00DE21B6" w:rsidRPr="00DE21B6">
        <w:rPr>
          <w:color w:val="000000" w:themeColor="text1"/>
          <w:shd w:val="clear" w:color="auto" w:fill="FFFFFF"/>
        </w:rPr>
        <w:t>, says it has developed a facial recognition system that can identify people wearing</w:t>
      </w:r>
      <w:r w:rsidR="00A228FA">
        <w:rPr>
          <w:color w:val="000000" w:themeColor="text1"/>
          <w:shd w:val="clear" w:color="auto" w:fill="FFFFFF"/>
        </w:rPr>
        <w:t xml:space="preserve"> masks.</w:t>
      </w:r>
      <w:r w:rsidR="00CE0DDD">
        <w:rPr>
          <w:color w:val="000000" w:themeColor="text1"/>
          <w:shd w:val="clear" w:color="auto" w:fill="FFFFFF"/>
        </w:rPr>
        <w:t xml:space="preserve"> Please refer to this link: </w:t>
      </w:r>
      <w:hyperlink r:id="rId14" w:history="1">
        <w:r w:rsidR="00CE0DDD">
          <w:rPr>
            <w:rStyle w:val="Hyperlink"/>
          </w:rPr>
          <w:t>https://tech.newstatesman.com/security/hanwang-technology-id-mask-wearing-faces</w:t>
        </w:r>
      </w:hyperlink>
      <w:r w:rsidR="00CE0DDD">
        <w:t xml:space="preserve"> for more </w:t>
      </w:r>
      <w:proofErr w:type="spellStart"/>
      <w:r w:rsidR="00CE0DDD">
        <w:t>details.</w:t>
      </w:r>
      <w:r w:rsidR="00A228FA">
        <w:rPr>
          <w:color w:val="000000" w:themeColor="text1"/>
          <w:shd w:val="clear" w:color="auto" w:fill="FFFFFF"/>
        </w:rPr>
        <w:t>Therefore</w:t>
      </w:r>
      <w:proofErr w:type="spellEnd"/>
      <w:r w:rsidR="00A228FA">
        <w:rPr>
          <w:color w:val="000000" w:themeColor="text1"/>
          <w:shd w:val="clear" w:color="auto" w:fill="FFFFFF"/>
        </w:rPr>
        <w:t xml:space="preserve">, the detection of individuals wearing mask will become a standard feature in </w:t>
      </w:r>
      <w:r w:rsidR="00CE0DDD">
        <w:rPr>
          <w:color w:val="000000" w:themeColor="text1"/>
          <w:shd w:val="clear" w:color="auto" w:fill="FFFFFF"/>
        </w:rPr>
        <w:t>todays</w:t>
      </w:r>
      <w:r w:rsidR="00A228FA">
        <w:rPr>
          <w:color w:val="000000" w:themeColor="text1"/>
          <w:shd w:val="clear" w:color="auto" w:fill="FFFFFF"/>
        </w:rPr>
        <w:t xml:space="preserve"> or future facial recognition video analytics solution.</w:t>
      </w:r>
    </w:p>
    <w:p w14:paraId="2CB81933" w14:textId="756F2C9F" w:rsidR="00425E91" w:rsidRDefault="00425E91">
      <w:pPr>
        <w:spacing w:line="259" w:lineRule="auto"/>
        <w:ind w:left="0" w:right="0" w:firstLine="0"/>
      </w:pPr>
    </w:p>
    <w:p w14:paraId="265DC884" w14:textId="77777777" w:rsidR="00425E91" w:rsidRDefault="00425E91">
      <w:pPr>
        <w:spacing w:after="0" w:line="267" w:lineRule="auto"/>
        <w:ind w:right="86"/>
        <w:jc w:val="both"/>
      </w:pPr>
    </w:p>
    <w:p w14:paraId="0F27CEEC" w14:textId="133765AD" w:rsidR="003529C6" w:rsidRPr="003529C6" w:rsidRDefault="00A228FA">
      <w:pPr>
        <w:spacing w:after="0" w:line="267" w:lineRule="auto"/>
        <w:ind w:right="86"/>
        <w:jc w:val="both"/>
        <w:rPr>
          <w:color w:val="000000" w:themeColor="text1"/>
        </w:rPr>
      </w:pPr>
      <w:r w:rsidRPr="003529C6">
        <w:rPr>
          <w:noProof/>
          <w:color w:val="000000" w:themeColor="text1"/>
        </w:rPr>
        <w:drawing>
          <wp:anchor distT="0" distB="0" distL="114300" distR="114300" simplePos="0" relativeHeight="251668480" behindDoc="1" locked="0" layoutInCell="1" allowOverlap="1" wp14:anchorId="2D116CCF" wp14:editId="5085002D">
            <wp:simplePos x="0" y="0"/>
            <wp:positionH relativeFrom="column">
              <wp:posOffset>0</wp:posOffset>
            </wp:positionH>
            <wp:positionV relativeFrom="paragraph">
              <wp:posOffset>-2540</wp:posOffset>
            </wp:positionV>
            <wp:extent cx="991617" cy="914400"/>
            <wp:effectExtent l="0" t="0" r="0" b="0"/>
            <wp:wrapTight wrapText="bothSides">
              <wp:wrapPolygon edited="0">
                <wp:start x="0" y="0"/>
                <wp:lineTo x="0" y="21150"/>
                <wp:lineTo x="21171" y="21150"/>
                <wp:lineTo x="2117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91617" cy="914400"/>
                    </a:xfrm>
                    <a:prstGeom prst="rect">
                      <a:avLst/>
                    </a:prstGeom>
                  </pic:spPr>
                </pic:pic>
              </a:graphicData>
            </a:graphic>
            <wp14:sizeRelH relativeFrom="page">
              <wp14:pctWidth>0</wp14:pctWidth>
            </wp14:sizeRelH>
            <wp14:sizeRelV relativeFrom="page">
              <wp14:pctHeight>0</wp14:pctHeight>
            </wp14:sizeRelV>
          </wp:anchor>
        </w:drawing>
      </w:r>
      <w:r w:rsidR="003529C6" w:rsidRPr="003529C6">
        <w:rPr>
          <w:color w:val="000000" w:themeColor="text1"/>
        </w:rPr>
        <w:t>Each day, countless workplace injuries and illnesses are prevented through the use of personal protective equipment (PPE). Employers in the manufacturing, construction, and other sectors where hazards can threaten health and safety evaluate their operations to identify risks and develop PPE policies to minimize them. Two common PPE used in today’s construction industry</w:t>
      </w:r>
      <w:r w:rsidR="003529C6">
        <w:rPr>
          <w:color w:val="000000" w:themeColor="text1"/>
        </w:rPr>
        <w:t xml:space="preserve"> or factories are </w:t>
      </w:r>
      <w:r w:rsidR="003529C6" w:rsidRPr="003529C6">
        <w:rPr>
          <w:color w:val="000000" w:themeColor="text1"/>
        </w:rPr>
        <w:t xml:space="preserve">hard hats (safety helmets) and face masks. </w:t>
      </w:r>
      <w:r w:rsidR="003529C6">
        <w:rPr>
          <w:color w:val="000000" w:themeColor="text1"/>
        </w:rPr>
        <w:t xml:space="preserve">Ensuring PPE compliance can be assisted using computer vision solutions. </w:t>
      </w:r>
      <w:r w:rsidR="003529C6" w:rsidRPr="003529C6">
        <w:rPr>
          <w:color w:val="000000" w:themeColor="text1"/>
        </w:rPr>
        <w:t xml:space="preserve">Computer Vision solutions </w:t>
      </w:r>
      <w:r w:rsidR="003529C6">
        <w:rPr>
          <w:color w:val="000000" w:themeColor="text1"/>
        </w:rPr>
        <w:t xml:space="preserve">can be utilized to </w:t>
      </w:r>
      <w:r w:rsidR="003529C6" w:rsidRPr="003529C6">
        <w:rPr>
          <w:color w:val="000000" w:themeColor="text1"/>
        </w:rPr>
        <w:t xml:space="preserve">constantly monitor the worksite by </w:t>
      </w:r>
      <w:proofErr w:type="spellStart"/>
      <w:r w:rsidR="003529C6" w:rsidRPr="003529C6">
        <w:rPr>
          <w:color w:val="000000" w:themeColor="text1"/>
        </w:rPr>
        <w:t>analyzing</w:t>
      </w:r>
      <w:proofErr w:type="spellEnd"/>
      <w:r w:rsidR="003529C6" w:rsidRPr="003529C6">
        <w:rPr>
          <w:color w:val="000000" w:themeColor="text1"/>
        </w:rPr>
        <w:t xml:space="preserve"> video data from security surveillance cameras already installed on the construction site. </w:t>
      </w:r>
      <w:r w:rsidR="003529C6">
        <w:rPr>
          <w:color w:val="000000" w:themeColor="text1"/>
        </w:rPr>
        <w:t xml:space="preserve">It can alert the safety team on individuals who are not wearing their hard hats or face mask in designated areas. </w:t>
      </w:r>
    </w:p>
    <w:p w14:paraId="43F7807F" w14:textId="77777777" w:rsidR="003529C6" w:rsidRDefault="003529C6">
      <w:pPr>
        <w:spacing w:after="0" w:line="267" w:lineRule="auto"/>
        <w:ind w:right="86"/>
        <w:jc w:val="both"/>
        <w:rPr>
          <w:color w:val="454545"/>
        </w:rPr>
      </w:pPr>
    </w:p>
    <w:p w14:paraId="7306F249" w14:textId="7C8076AC" w:rsidR="00DF21EC" w:rsidRDefault="00DF21EC">
      <w:pPr>
        <w:spacing w:after="280" w:line="259" w:lineRule="auto"/>
        <w:ind w:left="0" w:right="0" w:firstLine="0"/>
      </w:pPr>
    </w:p>
    <w:p w14:paraId="38F63815" w14:textId="337C3BE7" w:rsidR="00CE0DDD" w:rsidRDefault="00CE0DDD">
      <w:pPr>
        <w:spacing w:after="275" w:line="267" w:lineRule="auto"/>
        <w:ind w:right="86"/>
        <w:jc w:val="both"/>
      </w:pPr>
    </w:p>
    <w:p w14:paraId="4012D706" w14:textId="36BB72AB" w:rsidR="003529C6" w:rsidRDefault="003529C6">
      <w:pPr>
        <w:spacing w:after="275" w:line="267" w:lineRule="auto"/>
        <w:ind w:right="86"/>
        <w:jc w:val="both"/>
      </w:pPr>
    </w:p>
    <w:p w14:paraId="502AE9E1" w14:textId="154AD692" w:rsidR="00207419" w:rsidRDefault="00207419">
      <w:pPr>
        <w:spacing w:after="275" w:line="267" w:lineRule="auto"/>
        <w:ind w:right="86"/>
        <w:jc w:val="both"/>
      </w:pPr>
    </w:p>
    <w:p w14:paraId="73164EEA" w14:textId="305F3DAC" w:rsidR="00207419" w:rsidRDefault="00207419">
      <w:pPr>
        <w:spacing w:after="275" w:line="267" w:lineRule="auto"/>
        <w:ind w:right="86"/>
        <w:jc w:val="both"/>
      </w:pPr>
    </w:p>
    <w:p w14:paraId="50CDB6AA" w14:textId="77777777" w:rsidR="005E1A4D" w:rsidRDefault="005E1A4D">
      <w:pPr>
        <w:spacing w:after="275" w:line="267" w:lineRule="auto"/>
        <w:ind w:right="86"/>
        <w:jc w:val="both"/>
      </w:pPr>
    </w:p>
    <w:p w14:paraId="6085D88D" w14:textId="2D3A98CE" w:rsidR="00DF21EC" w:rsidRDefault="001F0AA1">
      <w:pPr>
        <w:spacing w:after="0" w:line="259" w:lineRule="auto"/>
        <w:ind w:left="-5" w:right="0"/>
      </w:pPr>
      <w:r>
        <w:rPr>
          <w:rFonts w:ascii="Constantia" w:eastAsia="Constantia" w:hAnsi="Constantia" w:cs="Constantia"/>
          <w:color w:val="007789"/>
          <w:sz w:val="36"/>
        </w:rPr>
        <w:lastRenderedPageBreak/>
        <w:t xml:space="preserve">PROJECT OBJECTIVES </w:t>
      </w:r>
    </w:p>
    <w:p w14:paraId="09D17936" w14:textId="77777777" w:rsidR="00DF21EC" w:rsidRDefault="001F0AA1">
      <w:pPr>
        <w:spacing w:after="287" w:line="259" w:lineRule="auto"/>
        <w:ind w:left="-29" w:right="0" w:firstLine="0"/>
      </w:pPr>
      <w:r>
        <w:rPr>
          <w:rFonts w:ascii="Calibri" w:eastAsia="Calibri" w:hAnsi="Calibri" w:cs="Calibri"/>
          <w:noProof/>
        </w:rPr>
        <mc:AlternateContent>
          <mc:Choice Requires="wpg">
            <w:drawing>
              <wp:inline distT="0" distB="0" distL="0" distR="0" wp14:anchorId="7862A3C1" wp14:editId="7B311B98">
                <wp:extent cx="5981065" cy="6096"/>
                <wp:effectExtent l="0" t="0" r="0" b="0"/>
                <wp:docPr id="22183" name="Group 2218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05" name="Shape 276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2183" style="width:470.95pt;height:0.480011pt;mso-position-horizontal-relative:char;mso-position-vertical-relative:line" coordsize="59810,60">
                <v:shape id="Shape 27606"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72ACAB5F" w14:textId="70BF31DE" w:rsidR="00A269E9" w:rsidRDefault="001F0AA1">
      <w:pPr>
        <w:spacing w:after="275" w:line="267" w:lineRule="auto"/>
        <w:ind w:right="86"/>
        <w:jc w:val="both"/>
      </w:pPr>
      <w:r>
        <w:t>The primary goal of the project is to</w:t>
      </w:r>
      <w:r w:rsidR="00A269E9">
        <w:t xml:space="preserve"> build and </w:t>
      </w:r>
      <w:r>
        <w:t>train a</w:t>
      </w:r>
      <w:r w:rsidR="00944449">
        <w:t xml:space="preserve"> model that </w:t>
      </w:r>
      <w:r w:rsidR="00725FAE">
        <w:t>is capable in</w:t>
      </w:r>
      <w:r w:rsidR="00944449">
        <w:t xml:space="preserve"> </w:t>
      </w:r>
      <w:r w:rsidR="00C36B3A">
        <w:t>detect</w:t>
      </w:r>
      <w:r w:rsidR="00725FAE">
        <w:t>ing</w:t>
      </w:r>
      <w:r w:rsidR="00944449">
        <w:t xml:space="preserve"> and segment</w:t>
      </w:r>
      <w:r w:rsidR="00725FAE">
        <w:t>ing</w:t>
      </w:r>
      <w:r w:rsidR="00944449">
        <w:t xml:space="preserve"> 2 instance classes namely face mask and hats. Training and validation datasets consisting of images of people wearing face masks or hats were collated from the web. </w:t>
      </w:r>
      <w:r w:rsidR="008A35A9">
        <w:t xml:space="preserve">The minimum number of instances shall be not less than 200 instance per class. </w:t>
      </w:r>
    </w:p>
    <w:p w14:paraId="0405BFD3" w14:textId="1CC27F92" w:rsidR="00A269E9" w:rsidRDefault="00944449">
      <w:pPr>
        <w:spacing w:after="275" w:line="267" w:lineRule="auto"/>
        <w:ind w:right="86"/>
        <w:jc w:val="both"/>
      </w:pPr>
      <w:r>
        <w:t xml:space="preserve">These </w:t>
      </w:r>
      <w:r w:rsidR="00A269E9">
        <w:t xml:space="preserve">training and validation </w:t>
      </w:r>
      <w:r>
        <w:t xml:space="preserve">images are required to be annotated accordingly. The VIA (VGG Image Annotator) was used to provide the annotation, and a </w:t>
      </w:r>
      <w:r w:rsidR="008A35A9">
        <w:t xml:space="preserve">corresponding </w:t>
      </w:r>
      <w:r>
        <w:t>Json file</w:t>
      </w:r>
      <w:r w:rsidR="00A269E9">
        <w:t>s</w:t>
      </w:r>
      <w:r>
        <w:t xml:space="preserve"> was created </w:t>
      </w:r>
      <w:r w:rsidR="00725FAE">
        <w:t xml:space="preserve">to store sets of polygon points which was used subsequently for the training and validation of the model. </w:t>
      </w:r>
    </w:p>
    <w:p w14:paraId="0E7CFABA" w14:textId="52D6D3D8" w:rsidR="00A269E9" w:rsidRDefault="00725FAE">
      <w:pPr>
        <w:spacing w:after="275" w:line="267" w:lineRule="auto"/>
        <w:ind w:right="86"/>
        <w:jc w:val="both"/>
      </w:pPr>
      <w:r>
        <w:t>A</w:t>
      </w:r>
      <w:r w:rsidR="00C36B3A">
        <w:t xml:space="preserve">ll the corresponding codes have to be written using Python 3 and </w:t>
      </w:r>
      <w:proofErr w:type="spellStart"/>
      <w:r w:rsidR="00C36B3A">
        <w:t>Keras</w:t>
      </w:r>
      <w:proofErr w:type="spellEnd"/>
      <w:r w:rsidR="00C36B3A">
        <w:t xml:space="preserve">. The method </w:t>
      </w:r>
      <w:r w:rsidR="00A269E9">
        <w:t>adopted</w:t>
      </w:r>
      <w:r w:rsidR="00C36B3A">
        <w:t xml:space="preserve"> in this assignment is </w:t>
      </w:r>
      <w:r w:rsidR="00C36B3A" w:rsidRPr="00C36B3A">
        <w:t>Mask R-CNN</w:t>
      </w:r>
      <w:r w:rsidR="00C36B3A">
        <w:t xml:space="preserve">. </w:t>
      </w:r>
    </w:p>
    <w:p w14:paraId="22E72583" w14:textId="77777777" w:rsidR="00A269E9" w:rsidRDefault="00A269E9">
      <w:pPr>
        <w:spacing w:after="275" w:line="267" w:lineRule="auto"/>
        <w:ind w:right="86"/>
        <w:jc w:val="both"/>
      </w:pPr>
    </w:p>
    <w:p w14:paraId="4DCAAB8A" w14:textId="280D05DB" w:rsidR="00DF21EC" w:rsidRDefault="00A269E9">
      <w:pPr>
        <w:pStyle w:val="Heading2"/>
        <w:ind w:left="-5"/>
      </w:pPr>
      <w:bookmarkStart w:id="13" w:name="_Toc36657964"/>
      <w:r>
        <w:t>M</w:t>
      </w:r>
      <w:r w:rsidR="00AE3155">
        <w:t xml:space="preserve">ODEL </w:t>
      </w:r>
      <w:r w:rsidR="001F0AA1">
        <w:t>OVERVIEW</w:t>
      </w:r>
      <w:bookmarkEnd w:id="13"/>
      <w:r w:rsidR="001F0AA1">
        <w:t xml:space="preserve"> </w:t>
      </w:r>
    </w:p>
    <w:p w14:paraId="7EECF2C1" w14:textId="48A07526" w:rsidR="00AC61C8" w:rsidRDefault="001F0AA1" w:rsidP="00A269E9">
      <w:pPr>
        <w:spacing w:after="283" w:line="259" w:lineRule="auto"/>
        <w:ind w:left="0" w:right="0" w:firstLine="0"/>
        <w:jc w:val="both"/>
      </w:pPr>
      <w:r>
        <w:t xml:space="preserve">The </w:t>
      </w:r>
      <w:r w:rsidR="00AC61C8">
        <w:t xml:space="preserve">new model created </w:t>
      </w:r>
      <w:r w:rsidR="00557106">
        <w:t xml:space="preserve">will be created </w:t>
      </w:r>
      <w:r w:rsidR="00AC61C8">
        <w:t>using the pre-trained COCO weights and the corresponding training images</w:t>
      </w:r>
      <w:r w:rsidR="00557106">
        <w:t xml:space="preserve"> of the targeted objects namely face masks and hats. The model shall be </w:t>
      </w:r>
      <w:r>
        <w:t xml:space="preserve">able to </w:t>
      </w:r>
      <w:r w:rsidR="00AC61C8">
        <w:t xml:space="preserve">detect and segment instances </w:t>
      </w:r>
      <w:r w:rsidR="00557106">
        <w:t xml:space="preserve">of </w:t>
      </w:r>
      <w:r w:rsidR="00AC61C8">
        <w:t xml:space="preserve">the face mask and hat classes. Upon detection of these mask, a </w:t>
      </w:r>
      <w:proofErr w:type="spellStart"/>
      <w:r w:rsidR="00AC61C8">
        <w:t>color</w:t>
      </w:r>
      <w:proofErr w:type="spellEnd"/>
      <w:r w:rsidR="00AC61C8">
        <w:t xml:space="preserve"> splash will be applied on the image. </w:t>
      </w:r>
    </w:p>
    <w:p w14:paraId="1DD9EAF3" w14:textId="6D1E3414" w:rsidR="00DF21EC" w:rsidRDefault="00DF21EC" w:rsidP="00725FAE">
      <w:pPr>
        <w:spacing w:after="537" w:line="259" w:lineRule="auto"/>
        <w:ind w:right="0"/>
      </w:pPr>
    </w:p>
    <w:p w14:paraId="3AC0CC8A" w14:textId="3BB0DA63" w:rsidR="00725FAE" w:rsidRDefault="00725FAE" w:rsidP="00725FAE">
      <w:pPr>
        <w:spacing w:after="537" w:line="259" w:lineRule="auto"/>
        <w:ind w:right="0"/>
      </w:pPr>
    </w:p>
    <w:p w14:paraId="0AB6E93A" w14:textId="07CDD7FC" w:rsidR="00725FAE" w:rsidRDefault="00725FAE" w:rsidP="00725FAE">
      <w:pPr>
        <w:spacing w:after="537" w:line="259" w:lineRule="auto"/>
        <w:ind w:right="0"/>
      </w:pPr>
    </w:p>
    <w:p w14:paraId="7EE3831C" w14:textId="0A9626A9" w:rsidR="007D759E" w:rsidRDefault="007D759E" w:rsidP="00725FAE">
      <w:pPr>
        <w:spacing w:after="537" w:line="259" w:lineRule="auto"/>
        <w:ind w:right="0"/>
      </w:pPr>
    </w:p>
    <w:p w14:paraId="3D55DC97" w14:textId="0797A844" w:rsidR="007D759E" w:rsidRDefault="007D759E" w:rsidP="00725FAE">
      <w:pPr>
        <w:spacing w:after="537" w:line="259" w:lineRule="auto"/>
        <w:ind w:right="0"/>
      </w:pPr>
    </w:p>
    <w:p w14:paraId="601EE5A9" w14:textId="73E3B785" w:rsidR="007D759E" w:rsidRDefault="007D759E" w:rsidP="00725FAE">
      <w:pPr>
        <w:spacing w:after="537" w:line="259" w:lineRule="auto"/>
        <w:ind w:right="0"/>
      </w:pPr>
    </w:p>
    <w:p w14:paraId="02045358" w14:textId="11563997" w:rsidR="007D759E" w:rsidRDefault="007D759E" w:rsidP="00725FAE">
      <w:pPr>
        <w:spacing w:after="537" w:line="259" w:lineRule="auto"/>
        <w:ind w:right="0"/>
      </w:pPr>
    </w:p>
    <w:p w14:paraId="33EC0E47" w14:textId="1CAC0AD8" w:rsidR="005E1A4D" w:rsidRDefault="005E1A4D" w:rsidP="00725FAE">
      <w:pPr>
        <w:spacing w:after="537" w:line="259" w:lineRule="auto"/>
        <w:ind w:right="0"/>
      </w:pPr>
    </w:p>
    <w:p w14:paraId="4C171B68" w14:textId="77777777" w:rsidR="00DF21EC" w:rsidRDefault="001F0AA1">
      <w:pPr>
        <w:pStyle w:val="Heading1"/>
        <w:ind w:left="101"/>
      </w:pPr>
      <w:bookmarkStart w:id="14" w:name="_Toc36657965"/>
      <w:r>
        <w:lastRenderedPageBreak/>
        <w:t>TECHNICAL DISCUSSION</w:t>
      </w:r>
      <w:bookmarkEnd w:id="14"/>
      <w:r>
        <w:t xml:space="preserve"> </w:t>
      </w:r>
    </w:p>
    <w:p w14:paraId="223236DD" w14:textId="4E4A86C1" w:rsidR="00DF21EC" w:rsidRDefault="001F0AA1" w:rsidP="00557106">
      <w:pPr>
        <w:spacing w:after="290" w:line="259" w:lineRule="auto"/>
        <w:ind w:left="62" w:right="-31" w:firstLine="0"/>
      </w:pPr>
      <w:r>
        <w:rPr>
          <w:rFonts w:ascii="Calibri" w:eastAsia="Calibri" w:hAnsi="Calibri" w:cs="Calibri"/>
          <w:noProof/>
        </w:rPr>
        <mc:AlternateContent>
          <mc:Choice Requires="wpg">
            <w:drawing>
              <wp:inline distT="0" distB="0" distL="0" distR="0" wp14:anchorId="25FC996C" wp14:editId="669679CE">
                <wp:extent cx="5981065" cy="6096"/>
                <wp:effectExtent l="0" t="0" r="0" b="0"/>
                <wp:docPr id="22134" name="Group 22134"/>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07" name="Shape 276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2134" style="width:470.95pt;height:0.47998pt;mso-position-horizontal-relative:char;mso-position-vertical-relative:line" coordsize="59810,60">
                <v:shape id="Shape 27608" style="position:absolute;width:59810;height:91;left:0;top:0;" coordsize="5981065,9144" path="m0,0l5981065,0l5981065,9144l0,9144l0,0">
                  <v:stroke weight="0pt" endcap="flat" joinstyle="miter" miterlimit="10" on="false" color="#000000" opacity="0"/>
                  <v:fill on="true" color="#00a0b8"/>
                </v:shape>
              </v:group>
            </w:pict>
          </mc:Fallback>
        </mc:AlternateContent>
      </w:r>
      <w:r>
        <w:t xml:space="preserve"> </w:t>
      </w:r>
    </w:p>
    <w:p w14:paraId="7B6F84E3" w14:textId="4913C064" w:rsidR="00DF21EC" w:rsidRDefault="001F0AA1">
      <w:pPr>
        <w:pStyle w:val="Heading2"/>
        <w:ind w:left="101"/>
      </w:pPr>
      <w:bookmarkStart w:id="15" w:name="_Toc36657966"/>
      <w:r>
        <w:t>INTRODUCTION</w:t>
      </w:r>
      <w:bookmarkEnd w:id="15"/>
      <w:r>
        <w:t xml:space="preserve"> </w:t>
      </w:r>
    </w:p>
    <w:p w14:paraId="15C8A9F3" w14:textId="4E2C9F26" w:rsidR="00D13A16" w:rsidRDefault="00D13A16" w:rsidP="00D13A16"/>
    <w:p w14:paraId="7EE8D666" w14:textId="57D9EB9D" w:rsidR="00A269E9" w:rsidRDefault="00BA48F0" w:rsidP="00B135A4">
      <w:pPr>
        <w:spacing w:after="266"/>
        <w:ind w:right="4"/>
      </w:pPr>
      <w:r>
        <w:t xml:space="preserve">What is </w:t>
      </w:r>
      <w:r w:rsidR="00630EC1">
        <w:t>Semantic</w:t>
      </w:r>
      <w:r>
        <w:t xml:space="preserve"> Segmentation?</w:t>
      </w:r>
    </w:p>
    <w:p w14:paraId="1E1FCC2A" w14:textId="4C9210AB" w:rsidR="00630EC1" w:rsidRDefault="00630EC1" w:rsidP="00630EC1">
      <w:pPr>
        <w:spacing w:after="266"/>
        <w:ind w:right="4"/>
      </w:pPr>
      <w:r>
        <w:t xml:space="preserve">Semantic segmentation achieves fine-grained inference by making dense predictions inferring labels for every pixel, so that each pixel is </w:t>
      </w:r>
      <w:proofErr w:type="spellStart"/>
      <w:r>
        <w:t>labeled</w:t>
      </w:r>
      <w:proofErr w:type="spellEnd"/>
      <w:r>
        <w:t xml:space="preserve"> with the class of its enclosing object ore region.</w:t>
      </w:r>
    </w:p>
    <w:p w14:paraId="51BB5EF6" w14:textId="15F97590" w:rsidR="00BA48F0" w:rsidRDefault="00BA48F0" w:rsidP="00630EC1">
      <w:pPr>
        <w:spacing w:after="266"/>
        <w:ind w:right="4"/>
      </w:pPr>
      <w:r>
        <w:t>Mask R-CNN</w:t>
      </w:r>
    </w:p>
    <w:p w14:paraId="028B38BA" w14:textId="5EAA0DB6" w:rsidR="00BA48F0" w:rsidRDefault="00BA48F0" w:rsidP="00DA1EA8">
      <w:pPr>
        <w:jc w:val="both"/>
      </w:pPr>
      <w:r w:rsidRPr="00BA48F0">
        <w:t xml:space="preserve">Mask R-CNN is basically an extension of Faster R-CNN. Faster R-CNN is widely used for object detection tasks. </w:t>
      </w:r>
      <w:r>
        <w:t>F</w:t>
      </w:r>
      <w:r w:rsidRPr="00BA48F0">
        <w:t>or a given image, Mask R-CNN, in addition to the class label and bounding box coordinates for each object, will also return the object mask.</w:t>
      </w:r>
      <w:r w:rsidR="00DA1EA8">
        <w:t xml:space="preserve"> </w:t>
      </w:r>
      <w:r w:rsidR="00DA1EA8" w:rsidRPr="00DA1EA8">
        <w:t>There are two stages of Mask RCNN. First, it generates proposals about the regions where there might be an object based on the input image. Second, it predicts the class of the object, refines the bounding box and generates a mask in pixel level of the object based on the first stage proposal.</w:t>
      </w:r>
    </w:p>
    <w:p w14:paraId="18BB70A0" w14:textId="77777777" w:rsidR="00DA1EA8" w:rsidRDefault="00DA1EA8" w:rsidP="00BA48F0"/>
    <w:p w14:paraId="3D3787BA" w14:textId="77777777" w:rsidR="00DA1EA8" w:rsidRPr="00BA48F0" w:rsidRDefault="00DA1EA8" w:rsidP="00BA48F0"/>
    <w:p w14:paraId="4A433BA5" w14:textId="39866C8C" w:rsidR="00BA48F0" w:rsidRDefault="00DA1EA8" w:rsidP="00A269E9">
      <w:pPr>
        <w:spacing w:after="266"/>
        <w:ind w:left="101" w:right="4"/>
      </w:pPr>
      <w:r w:rsidRPr="00DA1EA8">
        <w:rPr>
          <w:noProof/>
        </w:rPr>
        <w:drawing>
          <wp:inline distT="0" distB="0" distL="0" distR="0" wp14:anchorId="74FEF7E5" wp14:editId="0C99F71C">
            <wp:extent cx="4369816"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3958" cy="1754261"/>
                    </a:xfrm>
                    <a:prstGeom prst="rect">
                      <a:avLst/>
                    </a:prstGeom>
                  </pic:spPr>
                </pic:pic>
              </a:graphicData>
            </a:graphic>
          </wp:inline>
        </w:drawing>
      </w:r>
    </w:p>
    <w:p w14:paraId="2E5AACD8" w14:textId="2DD1A2E5" w:rsidR="00BA48F0" w:rsidRPr="00DA1EA8" w:rsidRDefault="00DA1EA8" w:rsidP="00A269E9">
      <w:pPr>
        <w:spacing w:after="266"/>
        <w:ind w:left="101" w:right="4"/>
        <w:rPr>
          <w:sz w:val="20"/>
        </w:rPr>
      </w:pPr>
      <w:r w:rsidRPr="00DA1EA8">
        <w:rPr>
          <w:sz w:val="20"/>
        </w:rPr>
        <w:t>Figure 1: Mask R-CNN framework. Source: https://arxiv.org/abs/1703.06870</w:t>
      </w:r>
    </w:p>
    <w:p w14:paraId="512D9B3A" w14:textId="6D17543C" w:rsidR="00BA48F0" w:rsidRDefault="00BA48F0" w:rsidP="00BA48F0">
      <w:pPr>
        <w:pStyle w:val="ListParagraph"/>
        <w:numPr>
          <w:ilvl w:val="0"/>
          <w:numId w:val="11"/>
        </w:numPr>
        <w:spacing w:after="266"/>
        <w:ind w:right="4"/>
      </w:pPr>
      <w:r>
        <w:t>Backbone</w:t>
      </w:r>
    </w:p>
    <w:p w14:paraId="78FCCDB7" w14:textId="01D19A83" w:rsidR="00BA48F0" w:rsidRDefault="00DA1EA8" w:rsidP="009C7550">
      <w:pPr>
        <w:spacing w:after="266"/>
        <w:ind w:right="4"/>
        <w:jc w:val="both"/>
      </w:pPr>
      <w:r w:rsidRPr="00DA1EA8">
        <w:rPr>
          <w:color w:val="000000" w:themeColor="text1"/>
        </w:rPr>
        <w:t>In this assignment</w:t>
      </w:r>
      <w:r>
        <w:rPr>
          <w:color w:val="000000" w:themeColor="text1"/>
        </w:rPr>
        <w:t xml:space="preserve">, we adopted the </w:t>
      </w:r>
      <w:r w:rsidR="00BA48F0" w:rsidRPr="00DA1EA8">
        <w:rPr>
          <w:color w:val="000000" w:themeColor="text1"/>
        </w:rPr>
        <w:t xml:space="preserve">standard convolutional neural network </w:t>
      </w:r>
      <w:r w:rsidRPr="00DA1EA8">
        <w:rPr>
          <w:color w:val="000000" w:themeColor="text1"/>
        </w:rPr>
        <w:t xml:space="preserve">such as </w:t>
      </w:r>
      <w:r w:rsidR="00BA48F0" w:rsidRPr="00DA1EA8">
        <w:rPr>
          <w:color w:val="000000" w:themeColor="text1"/>
        </w:rPr>
        <w:t xml:space="preserve">ResNet50 </w:t>
      </w:r>
      <w:r>
        <w:rPr>
          <w:color w:val="000000" w:themeColor="text1"/>
        </w:rPr>
        <w:t xml:space="preserve">to </w:t>
      </w:r>
      <w:r w:rsidRPr="00DA1EA8">
        <w:rPr>
          <w:color w:val="000000" w:themeColor="text1"/>
        </w:rPr>
        <w:t xml:space="preserve">serve as a feature extractor </w:t>
      </w:r>
      <w:r w:rsidRPr="00DA1EA8">
        <w:rPr>
          <w:color w:val="000000" w:themeColor="text1"/>
          <w:shd w:val="clear" w:color="auto" w:fill="FFFFFF"/>
        </w:rPr>
        <w:t>for the images in Mask R-CNN.</w:t>
      </w:r>
      <w:r w:rsidR="00BA48F0" w:rsidRPr="00DA1EA8">
        <w:rPr>
          <w:color w:val="000000" w:themeColor="text1"/>
        </w:rPr>
        <w:t xml:space="preserve"> </w:t>
      </w:r>
      <w:r w:rsidR="00BA48F0">
        <w:t>The early layers detect low level features (edges and corners), and later layers successively detect higher level features (car, person, sky).</w:t>
      </w:r>
    </w:p>
    <w:p w14:paraId="4B97BCC1" w14:textId="77777777" w:rsidR="009C7550" w:rsidRDefault="00BA48F0" w:rsidP="009C7550">
      <w:pPr>
        <w:spacing w:after="266"/>
        <w:ind w:right="4"/>
        <w:jc w:val="both"/>
      </w:pPr>
      <w:r>
        <w:t>Passing through the backbone network, the image is converted from 1024x1024px x 3 (RGB) to a feature map of shape 32x32x2048. This feature map becomes the input for the following stages.</w:t>
      </w:r>
      <w:r w:rsidR="009C7550">
        <w:t xml:space="preserve"> </w:t>
      </w:r>
    </w:p>
    <w:p w14:paraId="709C6833" w14:textId="77777777" w:rsidR="009C7550" w:rsidRDefault="009C7550" w:rsidP="009C7550">
      <w:pPr>
        <w:spacing w:after="266"/>
        <w:ind w:right="4"/>
        <w:jc w:val="both"/>
      </w:pPr>
    </w:p>
    <w:p w14:paraId="0BF0B79A" w14:textId="0ACDE4DB" w:rsidR="009C7550" w:rsidRDefault="009C7550" w:rsidP="009C7550">
      <w:pPr>
        <w:spacing w:after="266"/>
        <w:ind w:right="4"/>
        <w:jc w:val="both"/>
      </w:pPr>
      <w:r w:rsidRPr="009C7550">
        <w:rPr>
          <w:noProof/>
        </w:rPr>
        <w:lastRenderedPageBreak/>
        <w:drawing>
          <wp:inline distT="0" distB="0" distL="0" distR="0" wp14:anchorId="47A58452" wp14:editId="5252B0A7">
            <wp:extent cx="3594100" cy="1809473"/>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0836" cy="1822934"/>
                    </a:xfrm>
                    <a:prstGeom prst="rect">
                      <a:avLst/>
                    </a:prstGeom>
                  </pic:spPr>
                </pic:pic>
              </a:graphicData>
            </a:graphic>
          </wp:inline>
        </w:drawing>
      </w:r>
    </w:p>
    <w:p w14:paraId="17D16207" w14:textId="21BD925B" w:rsidR="009C7550" w:rsidRDefault="009C7550" w:rsidP="009C7550">
      <w:pPr>
        <w:spacing w:after="266"/>
        <w:ind w:right="4"/>
        <w:jc w:val="both"/>
      </w:pPr>
      <w:r>
        <w:t>Figure 2: Pyramid of Feature Map</w:t>
      </w:r>
    </w:p>
    <w:p w14:paraId="33077423" w14:textId="4846DCE2" w:rsidR="00BA48F0" w:rsidRDefault="009C7550" w:rsidP="009C7550">
      <w:pPr>
        <w:spacing w:after="266"/>
        <w:ind w:right="4"/>
        <w:jc w:val="both"/>
      </w:pPr>
      <w:r>
        <w:t xml:space="preserve">In this assignment, we also incorporated </w:t>
      </w:r>
      <w:r w:rsidRPr="009C7550">
        <w:t>a pyramid of feature and use them for object detection (</w:t>
      </w:r>
      <w:r>
        <w:t>refer to Figure 2</w:t>
      </w:r>
      <w:r w:rsidRPr="009C7550">
        <w:t xml:space="preserve">). </w:t>
      </w:r>
      <w:r>
        <w:t xml:space="preserve">This is to address the issue of detection objects in </w:t>
      </w:r>
      <w:r w:rsidR="006837A5">
        <w:t>different</w:t>
      </w:r>
      <w:r>
        <w:t xml:space="preserve"> scales in particular for small objects. </w:t>
      </w:r>
      <w:r w:rsidR="006837A5">
        <w:t xml:space="preserve">Hence, </w:t>
      </w:r>
      <w:r w:rsidRPr="009C7550">
        <w:t xml:space="preserve">Feature Pyramid Network (FPN) is a feature extractor designed for such pyramid concept with accuracy and speed in mind. It replaces the feature extractor of detectors like Faster R-CNN and generates multiple feature map layers (multi-scale feature maps) with better quality information than the regular feature pyramid for object detection. </w:t>
      </w:r>
    </w:p>
    <w:p w14:paraId="38407B0E" w14:textId="5FF11241" w:rsidR="006837A5" w:rsidRDefault="00BA48F0" w:rsidP="006837A5">
      <w:pPr>
        <w:pStyle w:val="ListParagraph"/>
        <w:numPr>
          <w:ilvl w:val="0"/>
          <w:numId w:val="11"/>
        </w:numPr>
        <w:spacing w:after="266"/>
        <w:ind w:right="4"/>
      </w:pPr>
      <w:r>
        <w:t>Region Proposal Network</w:t>
      </w:r>
      <w:r w:rsidR="00550FD3">
        <w:t xml:space="preserve"> (RPN)</w:t>
      </w:r>
    </w:p>
    <w:p w14:paraId="79433364" w14:textId="77777777" w:rsidR="006837A5" w:rsidRDefault="006837A5" w:rsidP="006837A5">
      <w:pPr>
        <w:pStyle w:val="ListParagraph"/>
        <w:spacing w:after="266"/>
        <w:ind w:left="451" w:right="4" w:firstLine="0"/>
      </w:pPr>
    </w:p>
    <w:p w14:paraId="757EE90A" w14:textId="77777777" w:rsidR="004C3646" w:rsidRDefault="006837A5" w:rsidP="004C3646">
      <w:pPr>
        <w:pStyle w:val="ListParagraph"/>
        <w:spacing w:after="266"/>
        <w:ind w:left="451" w:right="4" w:firstLine="0"/>
        <w:jc w:val="both"/>
      </w:pPr>
      <w:r w:rsidRPr="006837A5">
        <w:t>FPN is not an object detector by itself. It is a feature detector</w:t>
      </w:r>
      <w:r>
        <w:t xml:space="preserve"> as explained above</w:t>
      </w:r>
      <w:r w:rsidRPr="006837A5">
        <w:t xml:space="preserve"> tha</w:t>
      </w:r>
      <w:r>
        <w:t>t works with object detectors. F</w:t>
      </w:r>
      <w:r w:rsidRPr="006837A5">
        <w:t>eature maps obtained in the previous step and appl</w:t>
      </w:r>
      <w:r w:rsidR="00550FD3">
        <w:t>y a region proposal network (RPN</w:t>
      </w:r>
      <w:r w:rsidRPr="006837A5">
        <w:t xml:space="preserve">). </w:t>
      </w:r>
      <w:r w:rsidR="00550FD3" w:rsidRPr="00550FD3">
        <w:t>RPN is a lightweight neural network that scans the image in a sliding-window fashion and finds areas that contain objects. The regions that the RPN</w:t>
      </w:r>
      <w:r w:rsidR="00550FD3">
        <w:t xml:space="preserve"> scans over are called anchors w</w:t>
      </w:r>
      <w:r w:rsidR="00550FD3" w:rsidRPr="00550FD3">
        <w:t>hich are boxes d</w:t>
      </w:r>
      <w:r w:rsidR="00550FD3">
        <w:t xml:space="preserve">istributed over the image area. </w:t>
      </w:r>
      <w:r w:rsidRPr="006837A5">
        <w:t>This basically predicts if an object is present in that region (or not). In this step, we get those regions or feature maps which the model predicts contain some object.</w:t>
      </w:r>
      <w:r w:rsidR="004C3646">
        <w:t xml:space="preserve"> </w:t>
      </w:r>
      <w:r w:rsidR="004C3646" w:rsidRPr="004C3646">
        <w:t>The RPN generates two outputs for each anchor:</w:t>
      </w:r>
    </w:p>
    <w:p w14:paraId="20BF1CF8" w14:textId="77777777" w:rsidR="004C3646" w:rsidRDefault="004C3646" w:rsidP="004C3646">
      <w:pPr>
        <w:pStyle w:val="ListParagraph"/>
        <w:spacing w:after="266"/>
        <w:ind w:left="451" w:right="4" w:firstLine="0"/>
        <w:jc w:val="both"/>
      </w:pPr>
    </w:p>
    <w:p w14:paraId="5EC72524" w14:textId="77777777" w:rsidR="004C3646" w:rsidRDefault="004C3646" w:rsidP="004C3646">
      <w:pPr>
        <w:pStyle w:val="ListParagraph"/>
        <w:numPr>
          <w:ilvl w:val="0"/>
          <w:numId w:val="13"/>
        </w:numPr>
        <w:spacing w:after="266"/>
        <w:ind w:right="4"/>
        <w:jc w:val="both"/>
      </w:pPr>
      <w:r w:rsidRPr="004C3646">
        <w:t>Anchor Class: One of two classes: foreground or background. The FG class implies that there is likely an object in that box.</w:t>
      </w:r>
    </w:p>
    <w:p w14:paraId="18E8C81F" w14:textId="77777777" w:rsidR="004C3646" w:rsidRDefault="004C3646" w:rsidP="004C3646">
      <w:pPr>
        <w:pStyle w:val="ListParagraph"/>
        <w:spacing w:after="266"/>
        <w:ind w:left="451" w:right="4" w:firstLine="0"/>
        <w:jc w:val="both"/>
      </w:pPr>
    </w:p>
    <w:p w14:paraId="35521246" w14:textId="77777777" w:rsidR="004C3646" w:rsidRDefault="004C3646" w:rsidP="004C3646">
      <w:pPr>
        <w:pStyle w:val="ListParagraph"/>
        <w:spacing w:after="266"/>
        <w:ind w:left="451" w:right="4" w:firstLine="0"/>
        <w:jc w:val="both"/>
      </w:pPr>
    </w:p>
    <w:p w14:paraId="593F2060" w14:textId="25D3B4F8" w:rsidR="00DA1EA8" w:rsidRDefault="004C3646" w:rsidP="004C3646">
      <w:pPr>
        <w:pStyle w:val="ListParagraph"/>
        <w:numPr>
          <w:ilvl w:val="0"/>
          <w:numId w:val="13"/>
        </w:numPr>
        <w:spacing w:after="266"/>
        <w:ind w:right="4"/>
      </w:pPr>
      <w:r w:rsidRPr="004C3646">
        <w:t xml:space="preserve">Bounding Box Refinement: A foreground anchor (also called positive anchor) might not be </w:t>
      </w:r>
      <w:proofErr w:type="spellStart"/>
      <w:r w:rsidRPr="004C3646">
        <w:t>centered</w:t>
      </w:r>
      <w:proofErr w:type="spellEnd"/>
      <w:r w:rsidRPr="004C3646">
        <w:t xml:space="preserve"> perfectly over the object. So</w:t>
      </w:r>
      <w:r>
        <w:t>,</w:t>
      </w:r>
      <w:r w:rsidRPr="004C3646">
        <w:t xml:space="preserve"> the RPN estimates a delta (% change in x, y, width, height) to refine the anchor box to fit the object better.</w:t>
      </w:r>
    </w:p>
    <w:p w14:paraId="0F982F48" w14:textId="5F0FA564" w:rsidR="004C3646" w:rsidRPr="004C3646" w:rsidRDefault="004C3646" w:rsidP="004C3646">
      <w:pPr>
        <w:spacing w:after="266"/>
        <w:ind w:right="4"/>
      </w:pPr>
      <w:r w:rsidRPr="004C3646">
        <w:rPr>
          <w:spacing w:val="-1"/>
          <w:shd w:val="clear" w:color="auto" w:fill="FFFFFF"/>
        </w:rPr>
        <w:t>Using the RPN predictions, we pick the top anchors that are likely to contain objects and refine their location and size. If several anchors overlap too much, we keep the one with the highest foreground score and discard the rest (referred to as Non-max Suppression).</w:t>
      </w:r>
    </w:p>
    <w:p w14:paraId="32BAF19B" w14:textId="6B22E13D" w:rsidR="004C3646" w:rsidRDefault="004C3646" w:rsidP="00DA1EA8">
      <w:pPr>
        <w:pStyle w:val="ListParagraph"/>
        <w:spacing w:after="266"/>
        <w:ind w:left="451" w:right="4" w:firstLine="0"/>
      </w:pPr>
    </w:p>
    <w:p w14:paraId="3427CC89" w14:textId="77777777" w:rsidR="00E618F9" w:rsidRDefault="00E618F9" w:rsidP="00DA1EA8">
      <w:pPr>
        <w:pStyle w:val="ListParagraph"/>
        <w:spacing w:after="266"/>
        <w:ind w:left="451" w:right="4" w:firstLine="0"/>
      </w:pPr>
    </w:p>
    <w:p w14:paraId="77EB96B8" w14:textId="1517B06F" w:rsidR="004C3646" w:rsidRDefault="004C3646" w:rsidP="00DA1EA8">
      <w:pPr>
        <w:pStyle w:val="ListParagraph"/>
        <w:spacing w:after="266"/>
        <w:ind w:left="451" w:right="4" w:firstLine="0"/>
      </w:pPr>
    </w:p>
    <w:p w14:paraId="48D85DA0" w14:textId="64B49D63" w:rsidR="00AB7696" w:rsidRDefault="00AB7696" w:rsidP="00DA1EA8">
      <w:pPr>
        <w:pStyle w:val="ListParagraph"/>
        <w:spacing w:after="266"/>
        <w:ind w:left="451" w:right="4" w:firstLine="0"/>
      </w:pPr>
    </w:p>
    <w:p w14:paraId="0006DDE6" w14:textId="2DF6C603" w:rsidR="00AB7696" w:rsidRDefault="00AB7696" w:rsidP="00DA1EA8">
      <w:pPr>
        <w:pStyle w:val="ListParagraph"/>
        <w:spacing w:after="266"/>
        <w:ind w:left="451" w:right="4" w:firstLine="0"/>
      </w:pPr>
    </w:p>
    <w:p w14:paraId="6F172127" w14:textId="2DA943B1" w:rsidR="00AB7696" w:rsidRDefault="00AB7696" w:rsidP="00DA1EA8">
      <w:pPr>
        <w:pStyle w:val="ListParagraph"/>
        <w:spacing w:after="266"/>
        <w:ind w:left="451" w:right="4" w:firstLine="0"/>
      </w:pPr>
    </w:p>
    <w:p w14:paraId="51969B91" w14:textId="77777777" w:rsidR="00AB7696" w:rsidRDefault="00AB7696" w:rsidP="00DA1EA8">
      <w:pPr>
        <w:pStyle w:val="ListParagraph"/>
        <w:spacing w:after="266"/>
        <w:ind w:left="451" w:right="4" w:firstLine="0"/>
      </w:pPr>
    </w:p>
    <w:p w14:paraId="1CAA603A" w14:textId="49F89B9A" w:rsidR="00BA48F0" w:rsidRDefault="00BA48F0" w:rsidP="00BA48F0">
      <w:pPr>
        <w:pStyle w:val="ListParagraph"/>
        <w:numPr>
          <w:ilvl w:val="0"/>
          <w:numId w:val="11"/>
        </w:numPr>
        <w:spacing w:after="266"/>
        <w:ind w:right="4"/>
      </w:pPr>
      <w:proofErr w:type="spellStart"/>
      <w:r>
        <w:lastRenderedPageBreak/>
        <w:t>RoI</w:t>
      </w:r>
      <w:proofErr w:type="spellEnd"/>
      <w:r>
        <w:t>-Classifier &amp; Bounding box Regressor</w:t>
      </w:r>
    </w:p>
    <w:p w14:paraId="43DF0387" w14:textId="77777777" w:rsidR="00F33CCA" w:rsidRDefault="00F33CCA" w:rsidP="00F33CCA">
      <w:pPr>
        <w:pStyle w:val="ListParagraph"/>
        <w:spacing w:after="266"/>
        <w:ind w:left="451" w:right="4" w:firstLine="0"/>
      </w:pPr>
    </w:p>
    <w:p w14:paraId="76DE6333" w14:textId="08F56B40" w:rsidR="004C3646" w:rsidRDefault="00F33CCA" w:rsidP="004C3646">
      <w:pPr>
        <w:pStyle w:val="ListParagraph"/>
        <w:spacing w:after="266"/>
        <w:ind w:left="451" w:right="4" w:firstLine="0"/>
        <w:jc w:val="both"/>
        <w:rPr>
          <w:spacing w:val="-1"/>
          <w:shd w:val="clear" w:color="auto" w:fill="FFFFFF"/>
        </w:rPr>
      </w:pPr>
      <w:r w:rsidRPr="00F33CCA">
        <w:t>The regions obtained from the RPN mig</w:t>
      </w:r>
      <w:r>
        <w:t xml:space="preserve">ht be of different shapes. </w:t>
      </w:r>
      <w:r w:rsidR="00777318">
        <w:t xml:space="preserve">Hence, apply a pooling layer and convert all the regions to the same shape. </w:t>
      </w:r>
      <w:r w:rsidR="004C3646" w:rsidRPr="004C3646">
        <w:rPr>
          <w:spacing w:val="-1"/>
          <w:shd w:val="clear" w:color="auto" w:fill="FFFFFF"/>
        </w:rPr>
        <w:t>This stage runs on the regions of interest (ROIs) proposed by the RPN. And just like the RPN, it generates two outputs for each ROI:</w:t>
      </w:r>
    </w:p>
    <w:p w14:paraId="72D5481D" w14:textId="77777777" w:rsidR="004C3646" w:rsidRPr="004C3646" w:rsidRDefault="004C3646" w:rsidP="004C3646">
      <w:pPr>
        <w:pStyle w:val="gt"/>
        <w:numPr>
          <w:ilvl w:val="0"/>
          <w:numId w:val="15"/>
        </w:numPr>
        <w:shd w:val="clear" w:color="auto" w:fill="FFFFFF"/>
        <w:spacing w:before="480" w:beforeAutospacing="0" w:after="0" w:afterAutospacing="0"/>
        <w:rPr>
          <w:rFonts w:ascii="Arial" w:hAnsi="Arial" w:cs="Arial"/>
          <w:spacing w:val="-1"/>
          <w:sz w:val="22"/>
          <w:szCs w:val="22"/>
        </w:rPr>
      </w:pPr>
      <w:r w:rsidRPr="004C3646">
        <w:rPr>
          <w:rStyle w:val="Strong"/>
          <w:rFonts w:ascii="Arial" w:eastAsia="Constantia" w:hAnsi="Arial" w:cs="Arial"/>
          <w:spacing w:val="-1"/>
          <w:sz w:val="22"/>
          <w:szCs w:val="22"/>
        </w:rPr>
        <w:t>Class:</w:t>
      </w:r>
      <w:r w:rsidRPr="004C3646">
        <w:rPr>
          <w:rFonts w:ascii="Arial" w:hAnsi="Arial" w:cs="Arial"/>
          <w:spacing w:val="-1"/>
          <w:sz w:val="22"/>
          <w:szCs w:val="22"/>
        </w:rPr>
        <w:t> The class of the object in the ROI. Unlike the RPN, which has two classes (FG/BG), this network is deeper and has the capacity to classify regions to specific classes (person, car, chair, …etc.). It can also generate a </w:t>
      </w:r>
      <w:r w:rsidRPr="004C3646">
        <w:rPr>
          <w:rStyle w:val="Emphasis"/>
          <w:rFonts w:ascii="Arial" w:eastAsia="Constantia" w:hAnsi="Arial" w:cs="Arial"/>
          <w:spacing w:val="-1"/>
          <w:sz w:val="22"/>
          <w:szCs w:val="22"/>
        </w:rPr>
        <w:t>background</w:t>
      </w:r>
      <w:r w:rsidRPr="004C3646">
        <w:rPr>
          <w:rFonts w:ascii="Arial" w:hAnsi="Arial" w:cs="Arial"/>
          <w:spacing w:val="-1"/>
          <w:sz w:val="22"/>
          <w:szCs w:val="22"/>
        </w:rPr>
        <w:t> class, which causes the ROI to be discarded.</w:t>
      </w:r>
    </w:p>
    <w:p w14:paraId="7B3C6982" w14:textId="77777777" w:rsidR="004C3646" w:rsidRPr="004C3646" w:rsidRDefault="004C3646" w:rsidP="004C3646">
      <w:pPr>
        <w:pStyle w:val="gt"/>
        <w:numPr>
          <w:ilvl w:val="0"/>
          <w:numId w:val="15"/>
        </w:numPr>
        <w:shd w:val="clear" w:color="auto" w:fill="FFFFFF"/>
        <w:spacing w:before="252" w:beforeAutospacing="0" w:after="0" w:afterAutospacing="0"/>
        <w:rPr>
          <w:rFonts w:ascii="Arial" w:hAnsi="Arial" w:cs="Arial"/>
          <w:spacing w:val="-1"/>
          <w:sz w:val="22"/>
          <w:szCs w:val="22"/>
        </w:rPr>
      </w:pPr>
      <w:r w:rsidRPr="004C3646">
        <w:rPr>
          <w:rStyle w:val="Strong"/>
          <w:rFonts w:ascii="Arial" w:eastAsia="Constantia" w:hAnsi="Arial" w:cs="Arial"/>
          <w:spacing w:val="-1"/>
          <w:sz w:val="22"/>
          <w:szCs w:val="22"/>
        </w:rPr>
        <w:t>Bounding Box Refinement:</w:t>
      </w:r>
      <w:r w:rsidRPr="004C3646">
        <w:rPr>
          <w:rFonts w:ascii="Arial" w:hAnsi="Arial" w:cs="Arial"/>
          <w:spacing w:val="-1"/>
          <w:sz w:val="22"/>
          <w:szCs w:val="22"/>
        </w:rPr>
        <w:t> Very similar to how it’s done in the RPN, and its purpose is to further refine the location and size of the bounding box to encapsulate the object.</w:t>
      </w:r>
    </w:p>
    <w:p w14:paraId="1F693932" w14:textId="77777777" w:rsidR="004C3646" w:rsidRDefault="004C3646" w:rsidP="004C3646">
      <w:pPr>
        <w:pStyle w:val="ListParagraph"/>
        <w:spacing w:after="266"/>
        <w:ind w:left="451" w:right="4" w:firstLine="0"/>
        <w:jc w:val="both"/>
      </w:pPr>
    </w:p>
    <w:p w14:paraId="2B05832B" w14:textId="77777777" w:rsidR="004C3646" w:rsidRDefault="004C3646" w:rsidP="00DC7EA8">
      <w:pPr>
        <w:pStyle w:val="ListParagraph"/>
        <w:spacing w:after="266"/>
        <w:ind w:left="451" w:right="4" w:firstLine="0"/>
        <w:jc w:val="both"/>
      </w:pPr>
    </w:p>
    <w:p w14:paraId="4F10ECEC" w14:textId="4B8112A0" w:rsidR="004C3646" w:rsidRDefault="004C3646" w:rsidP="007F0F9C">
      <w:pPr>
        <w:pStyle w:val="ListParagraph"/>
        <w:spacing w:after="266"/>
        <w:ind w:left="451" w:right="4" w:firstLine="0"/>
        <w:jc w:val="both"/>
      </w:pPr>
      <w:r>
        <w:t>ROI pooling refers to cropping a part of a feature map and resizing it to a fixed size. It’s similar in principle to cropping part of an image and then resizing it (but there are differences in implementation details).</w:t>
      </w:r>
    </w:p>
    <w:p w14:paraId="31B456EC" w14:textId="77777777" w:rsidR="004C3646" w:rsidRDefault="004C3646" w:rsidP="007F0F9C">
      <w:pPr>
        <w:pStyle w:val="ListParagraph"/>
        <w:spacing w:after="266"/>
        <w:ind w:left="451" w:right="4" w:firstLine="0"/>
        <w:jc w:val="both"/>
      </w:pPr>
    </w:p>
    <w:p w14:paraId="09553A75" w14:textId="714B3C59" w:rsidR="00777318" w:rsidRDefault="004C3646" w:rsidP="007F0F9C">
      <w:pPr>
        <w:pStyle w:val="ListParagraph"/>
        <w:spacing w:after="266"/>
        <w:ind w:left="451" w:right="4" w:firstLine="0"/>
        <w:jc w:val="both"/>
      </w:pPr>
      <w:r>
        <w:t xml:space="preserve">The </w:t>
      </w:r>
      <w:r w:rsidR="007F0F9C">
        <w:t>original paper on</w:t>
      </w:r>
      <w:r>
        <w:t xml:space="preserve"> Mask R-CNN suggest a method they named </w:t>
      </w:r>
      <w:proofErr w:type="spellStart"/>
      <w:r>
        <w:t>ROIAlign</w:t>
      </w:r>
      <w:proofErr w:type="spellEnd"/>
      <w:r>
        <w:t xml:space="preserve">, in which they sample the feature map at different points and apply a bilinear interpolation. In our implementation, we used TensorFlow’s </w:t>
      </w:r>
      <w:proofErr w:type="spellStart"/>
      <w:r>
        <w:t>crop_and_resize</w:t>
      </w:r>
      <w:proofErr w:type="spellEnd"/>
      <w:r>
        <w:t xml:space="preserve"> function for simplicity and because it’s close enough for most purposes.</w:t>
      </w:r>
    </w:p>
    <w:p w14:paraId="476B6D58" w14:textId="77777777" w:rsidR="00777318" w:rsidRDefault="00777318" w:rsidP="00777318">
      <w:pPr>
        <w:pStyle w:val="ListParagraph"/>
        <w:spacing w:after="266"/>
        <w:ind w:left="451" w:right="4" w:firstLine="0"/>
      </w:pPr>
    </w:p>
    <w:p w14:paraId="7F4E9431" w14:textId="77777777" w:rsidR="00777318" w:rsidRDefault="00777318" w:rsidP="00777318">
      <w:pPr>
        <w:pStyle w:val="ListParagraph"/>
        <w:spacing w:after="266"/>
        <w:ind w:left="451" w:right="4" w:firstLine="0"/>
      </w:pPr>
      <w:r>
        <w:t>Till this point, the steps are almost similar to how Faster R-CNN works. Now comes the difference between the two frameworks. In addition to this, Mask R-CNN also generates the segmentation mask.</w:t>
      </w:r>
    </w:p>
    <w:p w14:paraId="04982A18" w14:textId="77777777" w:rsidR="00777318" w:rsidRDefault="00777318" w:rsidP="00777318">
      <w:pPr>
        <w:pStyle w:val="ListParagraph"/>
        <w:spacing w:after="266"/>
        <w:ind w:left="451" w:right="4" w:firstLine="0"/>
      </w:pPr>
    </w:p>
    <w:p w14:paraId="61763F08" w14:textId="0008B2C0" w:rsidR="00F33CCA" w:rsidRDefault="00777318" w:rsidP="00777318">
      <w:pPr>
        <w:pStyle w:val="ListParagraph"/>
        <w:spacing w:after="266"/>
        <w:ind w:left="451" w:right="4" w:firstLine="0"/>
      </w:pPr>
      <w:r>
        <w:t>For that, we first compute the region of interest so that the computation time can be reduced. For all the predicted regions, we compute the Intersection over Union (</w:t>
      </w:r>
      <w:proofErr w:type="spellStart"/>
      <w:r>
        <w:t>IoU</w:t>
      </w:r>
      <w:proofErr w:type="spellEnd"/>
      <w:r>
        <w:t xml:space="preserve">) with the ground truth boxes. We can computer </w:t>
      </w:r>
      <w:proofErr w:type="spellStart"/>
      <w:r>
        <w:t>IoU</w:t>
      </w:r>
      <w:proofErr w:type="spellEnd"/>
      <w:r>
        <w:t xml:space="preserve"> like this:</w:t>
      </w:r>
    </w:p>
    <w:p w14:paraId="68BE2206" w14:textId="781BC0E1" w:rsidR="00D13A16" w:rsidRDefault="00D13A16" w:rsidP="00777318">
      <w:pPr>
        <w:pStyle w:val="ListParagraph"/>
        <w:spacing w:after="266"/>
        <w:ind w:left="451" w:right="4" w:firstLine="0"/>
      </w:pPr>
    </w:p>
    <w:p w14:paraId="5BC3649C" w14:textId="71F78BA9" w:rsidR="007F0F9C" w:rsidRDefault="007F0F9C" w:rsidP="00777318">
      <w:pPr>
        <w:pStyle w:val="ListParagraph"/>
        <w:spacing w:after="266"/>
        <w:ind w:left="451" w:right="4" w:firstLine="0"/>
      </w:pPr>
    </w:p>
    <w:p w14:paraId="3065A013" w14:textId="77777777" w:rsidR="007F0F9C" w:rsidRDefault="007F0F9C" w:rsidP="00777318">
      <w:pPr>
        <w:pStyle w:val="ListParagraph"/>
        <w:spacing w:after="266"/>
        <w:ind w:left="451" w:right="4" w:firstLine="0"/>
      </w:pPr>
    </w:p>
    <w:p w14:paraId="0527161E" w14:textId="2719A695" w:rsidR="00BA48F0" w:rsidRDefault="00BA48F0" w:rsidP="00BA48F0">
      <w:pPr>
        <w:pStyle w:val="ListParagraph"/>
        <w:numPr>
          <w:ilvl w:val="0"/>
          <w:numId w:val="11"/>
        </w:numPr>
        <w:spacing w:after="266"/>
        <w:ind w:right="4"/>
      </w:pPr>
      <w:r>
        <w:t>Segmentation Mask</w:t>
      </w:r>
    </w:p>
    <w:p w14:paraId="1E187B4C" w14:textId="77777777" w:rsidR="007F0F9C" w:rsidRDefault="007F0F9C" w:rsidP="007F0F9C">
      <w:pPr>
        <w:pStyle w:val="ListParagraph"/>
        <w:spacing w:after="266"/>
        <w:ind w:left="451" w:right="4" w:firstLine="0"/>
      </w:pPr>
    </w:p>
    <w:p w14:paraId="2ADD5894" w14:textId="3A75D54D" w:rsidR="007F0F9C" w:rsidRPr="007F0F9C" w:rsidRDefault="007F0F9C" w:rsidP="000A0F9A">
      <w:pPr>
        <w:pStyle w:val="ListParagraph"/>
        <w:spacing w:after="266"/>
        <w:ind w:left="451" w:right="4" w:firstLine="0"/>
        <w:jc w:val="both"/>
      </w:pPr>
      <w:r w:rsidRPr="007F0F9C">
        <w:rPr>
          <w:spacing w:val="-1"/>
          <w:shd w:val="clear" w:color="auto" w:fill="FFFFFF"/>
        </w:rPr>
        <w:t>The mask branch is a convolutional network that takes the positive regions selected by the ROI classifier and generates masks for them. The generated masks are low resolution: 28x28 pixels. But they are </w:t>
      </w:r>
      <w:r w:rsidRPr="007F0F9C">
        <w:rPr>
          <w:rStyle w:val="Emphasis"/>
          <w:spacing w:val="-1"/>
          <w:shd w:val="clear" w:color="auto" w:fill="FFFFFF"/>
        </w:rPr>
        <w:t>soft</w:t>
      </w:r>
      <w:r w:rsidRPr="007F0F9C">
        <w:rPr>
          <w:spacing w:val="-1"/>
          <w:shd w:val="clear" w:color="auto" w:fill="FFFFFF"/>
        </w:rPr>
        <w:t> masks, represented by float numbers, so they hold more details than binary masks. The small mask size helps keep the mask branch light. During training, we scale down the ground-truth masks to 28x28 to compute the loss, and during inferencing we scale up the predicted masks to the size of the ROI bounding box and that gives us the final masks, one per object.</w:t>
      </w:r>
    </w:p>
    <w:p w14:paraId="1D2B723E" w14:textId="414AF616" w:rsidR="007F0F9C" w:rsidRDefault="007F0F9C" w:rsidP="007F0F9C">
      <w:pPr>
        <w:spacing w:after="266"/>
        <w:ind w:right="4"/>
      </w:pPr>
    </w:p>
    <w:p w14:paraId="73CF707F" w14:textId="77777777" w:rsidR="007F0F9C" w:rsidRDefault="007F0F9C" w:rsidP="007F0F9C">
      <w:pPr>
        <w:spacing w:after="266"/>
        <w:ind w:right="4"/>
      </w:pPr>
    </w:p>
    <w:p w14:paraId="765EFC05" w14:textId="77777777" w:rsidR="001D0B87" w:rsidRDefault="001D0B87">
      <w:pPr>
        <w:pStyle w:val="Heading2"/>
        <w:ind w:left="-5"/>
      </w:pPr>
    </w:p>
    <w:p w14:paraId="6EB72027" w14:textId="65706E81" w:rsidR="00AB7696" w:rsidRDefault="00AB7696" w:rsidP="00AB7696">
      <w:pPr>
        <w:spacing w:after="0" w:line="259" w:lineRule="auto"/>
        <w:ind w:left="-5" w:right="0"/>
      </w:pPr>
      <w:r>
        <w:rPr>
          <w:rFonts w:ascii="Constantia" w:eastAsia="Constantia" w:hAnsi="Constantia" w:cs="Constantia"/>
          <w:color w:val="007789"/>
          <w:sz w:val="36"/>
        </w:rPr>
        <w:t>TECHNICAL SOLUTION</w:t>
      </w:r>
      <w:r w:rsidR="00B135A4">
        <w:rPr>
          <w:rFonts w:ascii="Constantia" w:eastAsia="Constantia" w:hAnsi="Constantia" w:cs="Constantia"/>
          <w:color w:val="007789"/>
          <w:sz w:val="36"/>
        </w:rPr>
        <w:t xml:space="preserve"> </w:t>
      </w:r>
      <w:r>
        <w:rPr>
          <w:rFonts w:ascii="Calibri" w:eastAsia="Calibri" w:hAnsi="Calibri" w:cs="Calibri"/>
          <w:noProof/>
        </w:rPr>
        <mc:AlternateContent>
          <mc:Choice Requires="wpg">
            <w:drawing>
              <wp:inline distT="0" distB="0" distL="0" distR="0" wp14:anchorId="02596498" wp14:editId="3A74C867">
                <wp:extent cx="5981065" cy="6097"/>
                <wp:effectExtent l="0" t="0" r="0" b="0"/>
                <wp:docPr id="7" name="Group 7"/>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8" name="Shape 276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solidFill>
                            <a:srgbClr val="00A0B8"/>
                          </a:solidFill>
                          <a:ln w="0" cap="flat">
                            <a:noFill/>
                            <a:miter lim="127000"/>
                          </a:ln>
                          <a:effectLst/>
                        </wps:spPr>
                        <wps:bodyPr/>
                      </wps:wsp>
                    </wpg:wgp>
                  </a:graphicData>
                </a:graphic>
              </wp:inline>
            </w:drawing>
          </mc:Choice>
          <mc:Fallback xmlns="">
            <w:pict>
              <v:group w14:anchorId="723A5FCA" id="Group 7"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">
                <v:shape id="Shape 27657"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" path="m,l5981065,r,9144l,9144,,e" fillcolor="#00a0b8" stroked="f" strokeweight="0">
                  <v:stroke miterlimit="83231f" joinstyle="miter"/>
                  <v:path arrowok="t" textboxrect="0,0,5981065,9144"/>
                </v:shape>
                <w10:anchorlock/>
              </v:group>
            </w:pict>
          </mc:Fallback>
        </mc:AlternateContent>
      </w:r>
    </w:p>
    <w:p w14:paraId="29A0A65B" w14:textId="77777777" w:rsidR="00DF21EC" w:rsidRDefault="001F0AA1">
      <w:pPr>
        <w:spacing w:after="323" w:line="259" w:lineRule="auto"/>
        <w:ind w:left="0" w:right="0" w:firstLine="0"/>
      </w:pPr>
      <w:r>
        <w:t xml:space="preserve"> </w:t>
      </w:r>
    </w:p>
    <w:p w14:paraId="3D072A07" w14:textId="53F9078E" w:rsidR="001074D5" w:rsidRDefault="00B135A4">
      <w:pPr>
        <w:spacing w:after="539" w:line="259" w:lineRule="auto"/>
        <w:ind w:left="0" w:right="0" w:firstLine="0"/>
        <w:rPr>
          <w:ins w:id="16" w:author="Dion Khoo" w:date="2020-04-07T21:14:00Z"/>
        </w:rPr>
      </w:pPr>
      <w:r>
        <w:t>STR</w:t>
      </w:r>
      <w:bookmarkStart w:id="17" w:name="_GoBack"/>
      <w:bookmarkEnd w:id="17"/>
      <w:r>
        <w:t>UCTURE OF CODES</w:t>
      </w:r>
    </w:p>
    <w:p w14:paraId="766645B1" w14:textId="629AC8B8" w:rsidR="00505579" w:rsidRDefault="00505579" w:rsidP="00505579">
      <w:pPr>
        <w:spacing w:after="0" w:line="360" w:lineRule="auto"/>
        <w:ind w:left="0" w:right="0" w:firstLine="0"/>
        <w:rPr>
          <w:ins w:id="18" w:author="Dion Khoo" w:date="2020-04-07T21:23:00Z"/>
          <w:rFonts w:ascii="Courier New" w:hAnsi="Courier New" w:cs="Courier New"/>
          <w:b/>
          <w:bCs/>
          <w:shd w:val="pct15" w:color="auto" w:fill="FFFFFF"/>
        </w:rPr>
      </w:pPr>
      <w:ins w:id="19" w:author="Dion Khoo" w:date="2020-04-07T21:18:00Z">
        <w:r w:rsidRPr="00505579">
          <w:rPr>
            <w:rFonts w:ascii="Courier New" w:hAnsi="Courier New" w:cs="Courier New"/>
            <w:b/>
            <w:bCs/>
            <w:shd w:val="pct15" w:color="auto" w:fill="FFFFFF"/>
            <w:rPrChange w:id="20" w:author="Dion Khoo" w:date="2020-04-07T21:18:00Z">
              <w:rPr>
                <w:rFonts w:ascii="Courier New" w:hAnsi="Courier New" w:cs="Courier New"/>
                <w:shd w:val="pct15" w:color="auto" w:fill="FFFFFF"/>
              </w:rPr>
            </w:rPrChange>
          </w:rPr>
          <w:t>s</w:t>
        </w:r>
      </w:ins>
      <w:ins w:id="21" w:author="Dion Khoo" w:date="2020-04-07T21:16:00Z">
        <w:r w:rsidRPr="00505579">
          <w:rPr>
            <w:rFonts w:ascii="Courier New" w:hAnsi="Courier New" w:cs="Courier New"/>
            <w:b/>
            <w:bCs/>
            <w:shd w:val="pct15" w:color="auto" w:fill="FFFFFF"/>
            <w:rPrChange w:id="22" w:author="Dion Khoo" w:date="2020-04-07T21:18:00Z">
              <w:rPr>
                <w:rFonts w:ascii="Courier New" w:hAnsi="Courier New" w:cs="Courier New"/>
                <w:shd w:val="pct15" w:color="auto" w:fill="FFFFFF"/>
              </w:rPr>
            </w:rPrChange>
          </w:rPr>
          <w:t>amples</w:t>
        </w:r>
      </w:ins>
      <w:ins w:id="23" w:author="Dion Khoo" w:date="2020-04-07T21:17:00Z">
        <w:r w:rsidRPr="00505579">
          <w:rPr>
            <w:rFonts w:ascii="Courier New" w:hAnsi="Courier New" w:cs="Courier New"/>
            <w:b/>
            <w:bCs/>
            <w:shd w:val="pct15" w:color="auto" w:fill="FFFFFF"/>
            <w:rPrChange w:id="24" w:author="Dion Khoo" w:date="2020-04-07T21:18:00Z">
              <w:rPr>
                <w:rFonts w:ascii="Courier New" w:hAnsi="Courier New" w:cs="Courier New"/>
                <w:shd w:val="pct15" w:color="auto" w:fill="FFFFFF"/>
              </w:rPr>
            </w:rPrChange>
          </w:rPr>
          <w:t>/</w:t>
        </w:r>
      </w:ins>
      <w:ins w:id="25" w:author="Dion Khoo" w:date="2020-04-07T21:16:00Z">
        <w:r w:rsidRPr="00505579">
          <w:rPr>
            <w:rFonts w:ascii="Courier New" w:hAnsi="Courier New" w:cs="Courier New"/>
            <w:b/>
            <w:bCs/>
            <w:shd w:val="pct15" w:color="auto" w:fill="FFFFFF"/>
            <w:rPrChange w:id="26" w:author="Dion Khoo" w:date="2020-04-07T21:18:00Z">
              <w:rPr>
                <w:rFonts w:ascii="Courier New" w:hAnsi="Courier New" w:cs="Courier New"/>
                <w:shd w:val="pct15" w:color="auto" w:fill="FFFFFF"/>
              </w:rPr>
            </w:rPrChange>
          </w:rPr>
          <w:t>fmask</w:t>
        </w:r>
      </w:ins>
      <w:ins w:id="27" w:author="Dion Khoo" w:date="2020-04-07T21:17:00Z">
        <w:r w:rsidRPr="00505579">
          <w:rPr>
            <w:rFonts w:ascii="Courier New" w:hAnsi="Courier New" w:cs="Courier New"/>
            <w:b/>
            <w:bCs/>
            <w:shd w:val="pct15" w:color="auto" w:fill="FFFFFF"/>
            <w:rPrChange w:id="28" w:author="Dion Khoo" w:date="2020-04-07T21:18:00Z">
              <w:rPr>
                <w:rFonts w:ascii="Courier New" w:hAnsi="Courier New" w:cs="Courier New"/>
                <w:shd w:val="pct15" w:color="auto" w:fill="FFFFFF"/>
              </w:rPr>
            </w:rPrChange>
          </w:rPr>
          <w:t>/fmask.py</w:t>
        </w:r>
      </w:ins>
    </w:p>
    <w:p w14:paraId="6E1B063A" w14:textId="3D6AA82C" w:rsidR="008D7700" w:rsidRPr="008D7700" w:rsidRDefault="00505579" w:rsidP="008D7700">
      <w:pPr>
        <w:spacing w:after="240" w:line="240" w:lineRule="auto"/>
        <w:ind w:left="0" w:right="0" w:firstLine="0"/>
        <w:rPr>
          <w:ins w:id="29" w:author="Dion Khoo" w:date="2020-04-07T21:16:00Z"/>
          <w:sz w:val="18"/>
          <w:szCs w:val="18"/>
          <w:rPrChange w:id="30" w:author="Dion Khoo" w:date="2020-04-07T22:30:00Z">
            <w:rPr>
              <w:ins w:id="31" w:author="Dion Khoo" w:date="2020-04-07T21:16:00Z"/>
              <w:rFonts w:ascii="Courier New" w:hAnsi="Courier New" w:cs="Courier New"/>
              <w:shd w:val="pct15" w:color="auto" w:fill="FFFFFF"/>
            </w:rPr>
          </w:rPrChange>
        </w:rPr>
        <w:pPrChange w:id="32" w:author="Dion Khoo" w:date="2020-04-07T22:31:00Z">
          <w:pPr>
            <w:spacing w:after="0" w:line="240" w:lineRule="auto"/>
            <w:ind w:left="0" w:right="0" w:firstLine="0"/>
          </w:pPr>
        </w:pPrChange>
      </w:pPr>
      <w:ins w:id="33" w:author="Dion Khoo" w:date="2020-04-07T21:24:00Z">
        <w:r w:rsidRPr="004543A0">
          <w:rPr>
            <w:sz w:val="18"/>
            <w:szCs w:val="18"/>
          </w:rPr>
          <w:t xml:space="preserve">This </w:t>
        </w:r>
        <w:r>
          <w:rPr>
            <w:sz w:val="18"/>
            <w:szCs w:val="18"/>
          </w:rPr>
          <w:t>script serves as the library to be imported for training and testing the model.</w:t>
        </w:r>
      </w:ins>
      <w:ins w:id="34" w:author="Dion Khoo" w:date="2020-04-07T21:30:00Z">
        <w:r w:rsidR="00DE4F49">
          <w:rPr>
            <w:sz w:val="18"/>
            <w:szCs w:val="18"/>
          </w:rPr>
          <w:t xml:space="preserve">  </w:t>
        </w:r>
      </w:ins>
      <w:ins w:id="35" w:author="Dion Khoo" w:date="2020-04-07T22:30:00Z">
        <w:r w:rsidR="008D7700">
          <w:rPr>
            <w:sz w:val="18"/>
            <w:szCs w:val="18"/>
          </w:rPr>
          <w:t xml:space="preserve">The main classes and methods </w:t>
        </w:r>
        <w:proofErr w:type="gramStart"/>
        <w:r w:rsidR="008D7700">
          <w:rPr>
            <w:sz w:val="18"/>
            <w:szCs w:val="18"/>
          </w:rPr>
          <w:t>has</w:t>
        </w:r>
        <w:proofErr w:type="gramEnd"/>
        <w:r w:rsidR="008D7700">
          <w:rPr>
            <w:sz w:val="18"/>
            <w:szCs w:val="18"/>
          </w:rPr>
          <w:t xml:space="preserve"> been described below.</w:t>
        </w:r>
      </w:ins>
    </w:p>
    <w:p w14:paraId="7F48F3F2" w14:textId="4669F76C" w:rsidR="001074D5" w:rsidRDefault="001074D5" w:rsidP="008D7700">
      <w:pPr>
        <w:spacing w:after="240" w:line="240" w:lineRule="auto"/>
        <w:ind w:left="0" w:right="0" w:firstLine="0"/>
        <w:jc w:val="both"/>
        <w:rPr>
          <w:ins w:id="36" w:author="Dion Khoo" w:date="2020-04-07T22:17:00Z"/>
          <w:sz w:val="18"/>
          <w:szCs w:val="18"/>
        </w:rPr>
        <w:pPrChange w:id="37" w:author="Dion Khoo" w:date="2020-04-07T22:32:00Z">
          <w:pPr>
            <w:spacing w:after="0" w:line="240" w:lineRule="auto"/>
            <w:ind w:left="0" w:right="0" w:firstLine="0"/>
          </w:pPr>
        </w:pPrChange>
      </w:pPr>
      <w:ins w:id="38" w:author="Dion Khoo" w:date="2020-04-07T21:14:00Z">
        <w:r w:rsidRPr="001074D5">
          <w:rPr>
            <w:rFonts w:ascii="Courier New" w:hAnsi="Courier New" w:cs="Courier New"/>
            <w:shd w:val="pct15" w:color="auto" w:fill="FFFFFF"/>
            <w:rPrChange w:id="39" w:author="Dion Khoo" w:date="2020-04-07T21:16:00Z">
              <w:rPr/>
            </w:rPrChange>
          </w:rPr>
          <w:t>FMaskConfig</w:t>
        </w:r>
        <w:r>
          <w:t xml:space="preserve"> </w:t>
        </w:r>
      </w:ins>
      <w:ins w:id="40" w:author="Dion Khoo" w:date="2020-04-07T21:15:00Z">
        <w:r w:rsidRPr="001074D5">
          <w:rPr>
            <w:sz w:val="18"/>
            <w:szCs w:val="18"/>
            <w:rPrChange w:id="41" w:author="Dion Khoo" w:date="2020-04-07T21:16:00Z">
              <w:rPr/>
            </w:rPrChange>
          </w:rPr>
          <w:t xml:space="preserve">This class contains the default configuration. </w:t>
        </w:r>
      </w:ins>
      <w:ins w:id="42" w:author="Dion Khoo" w:date="2020-04-07T21:18:00Z">
        <w:r w:rsidR="00505579">
          <w:rPr>
            <w:sz w:val="18"/>
            <w:szCs w:val="18"/>
          </w:rPr>
          <w:t xml:space="preserve">It is configured such that there </w:t>
        </w:r>
      </w:ins>
      <w:ins w:id="43" w:author="Dion Khoo" w:date="2020-04-07T21:23:00Z">
        <w:r w:rsidR="00505579">
          <w:rPr>
            <w:sz w:val="18"/>
            <w:szCs w:val="18"/>
          </w:rPr>
          <w:t>are</w:t>
        </w:r>
      </w:ins>
      <w:ins w:id="44" w:author="Dion Khoo" w:date="2020-04-07T21:18:00Z">
        <w:r w:rsidR="00505579">
          <w:rPr>
            <w:sz w:val="18"/>
            <w:szCs w:val="18"/>
          </w:rPr>
          <w:t xml:space="preserve"> sufficient </w:t>
        </w:r>
      </w:ins>
      <w:ins w:id="45" w:author="Dion Khoo" w:date="2020-04-07T21:19:00Z">
        <w:r w:rsidR="00505579">
          <w:rPr>
            <w:sz w:val="18"/>
            <w:szCs w:val="18"/>
          </w:rPr>
          <w:t xml:space="preserve">GPU resources to load the model. The </w:t>
        </w:r>
      </w:ins>
      <w:ins w:id="46" w:author="Dion Khoo" w:date="2020-04-07T21:20:00Z">
        <w:r w:rsidR="00505579">
          <w:rPr>
            <w:rFonts w:ascii="Courier New" w:hAnsi="Courier New" w:cs="Courier New"/>
            <w:sz w:val="16"/>
            <w:szCs w:val="16"/>
          </w:rPr>
          <w:t xml:space="preserve">STEPS_PER_EPOCH </w:t>
        </w:r>
        <w:r w:rsidR="00505579">
          <w:rPr>
            <w:sz w:val="18"/>
            <w:szCs w:val="18"/>
          </w:rPr>
          <w:t xml:space="preserve">has been reduced to </w:t>
        </w:r>
        <w:r w:rsidR="00505579" w:rsidRPr="00505579">
          <w:rPr>
            <w:rFonts w:ascii="Courier New" w:hAnsi="Courier New" w:cs="Courier New"/>
            <w:sz w:val="18"/>
            <w:szCs w:val="18"/>
            <w:rPrChange w:id="47" w:author="Dion Khoo" w:date="2020-04-07T21:23:00Z">
              <w:rPr>
                <w:sz w:val="18"/>
                <w:szCs w:val="18"/>
              </w:rPr>
            </w:rPrChange>
          </w:rPr>
          <w:t>50</w:t>
        </w:r>
        <w:r w:rsidR="00505579">
          <w:rPr>
            <w:sz w:val="18"/>
            <w:szCs w:val="18"/>
          </w:rPr>
          <w:t xml:space="preserve">, </w:t>
        </w:r>
      </w:ins>
      <w:ins w:id="48" w:author="Dion Khoo" w:date="2020-04-07T21:22:00Z">
        <w:r w:rsidR="00505579">
          <w:rPr>
            <w:rFonts w:ascii="Courier New" w:hAnsi="Courier New" w:cs="Courier New"/>
            <w:sz w:val="16"/>
            <w:szCs w:val="16"/>
          </w:rPr>
          <w:t>VALIDATION_STEPS</w:t>
        </w:r>
      </w:ins>
      <w:ins w:id="49" w:author="Dion Khoo" w:date="2020-04-07T21:20:00Z">
        <w:r w:rsidR="00505579">
          <w:rPr>
            <w:sz w:val="18"/>
            <w:szCs w:val="18"/>
          </w:rPr>
          <w:t xml:space="preserve"> reduced to </w:t>
        </w:r>
        <w:r w:rsidR="00505579" w:rsidRPr="00505579">
          <w:rPr>
            <w:rFonts w:ascii="Courier New" w:hAnsi="Courier New" w:cs="Courier New"/>
            <w:sz w:val="18"/>
            <w:szCs w:val="18"/>
            <w:rPrChange w:id="50" w:author="Dion Khoo" w:date="2020-04-07T21:23:00Z">
              <w:rPr>
                <w:sz w:val="18"/>
                <w:szCs w:val="18"/>
              </w:rPr>
            </w:rPrChange>
          </w:rPr>
          <w:t>1</w:t>
        </w:r>
      </w:ins>
      <w:ins w:id="51" w:author="Dion Khoo" w:date="2020-04-07T21:21:00Z">
        <w:r w:rsidR="00505579" w:rsidRPr="00505579">
          <w:rPr>
            <w:rFonts w:ascii="Courier New" w:hAnsi="Courier New" w:cs="Courier New"/>
            <w:sz w:val="18"/>
            <w:szCs w:val="18"/>
            <w:rPrChange w:id="52" w:author="Dion Khoo" w:date="2020-04-07T21:23:00Z">
              <w:rPr>
                <w:sz w:val="18"/>
                <w:szCs w:val="18"/>
              </w:rPr>
            </w:rPrChange>
          </w:rPr>
          <w:t>0</w:t>
        </w:r>
        <w:r w:rsidR="00505579">
          <w:rPr>
            <w:sz w:val="18"/>
            <w:szCs w:val="18"/>
          </w:rPr>
          <w:t>,</w:t>
        </w:r>
      </w:ins>
      <w:ins w:id="53" w:author="Dion Khoo" w:date="2020-04-07T21:22:00Z">
        <w:r w:rsidR="00505579">
          <w:rPr>
            <w:sz w:val="18"/>
            <w:szCs w:val="18"/>
          </w:rPr>
          <w:t xml:space="preserve"> and the</w:t>
        </w:r>
      </w:ins>
      <w:ins w:id="54" w:author="Dion Khoo" w:date="2020-04-07T21:21:00Z">
        <w:r w:rsidR="00505579">
          <w:rPr>
            <w:sz w:val="18"/>
            <w:szCs w:val="18"/>
          </w:rPr>
          <w:t xml:space="preserve"> image</w:t>
        </w:r>
      </w:ins>
      <w:ins w:id="55" w:author="Dion Khoo" w:date="2020-04-07T21:22:00Z">
        <w:r w:rsidR="00505579">
          <w:rPr>
            <w:sz w:val="18"/>
            <w:szCs w:val="18"/>
          </w:rPr>
          <w:t xml:space="preserve"> di</w:t>
        </w:r>
      </w:ins>
      <w:ins w:id="56" w:author="Dion Khoo" w:date="2020-04-07T21:23:00Z">
        <w:r w:rsidR="00505579">
          <w:rPr>
            <w:sz w:val="18"/>
            <w:szCs w:val="18"/>
          </w:rPr>
          <w:t>mensions</w:t>
        </w:r>
      </w:ins>
      <w:ins w:id="57" w:author="Dion Khoo" w:date="2020-04-07T21:21:00Z">
        <w:r w:rsidR="00505579">
          <w:rPr>
            <w:sz w:val="18"/>
            <w:szCs w:val="18"/>
          </w:rPr>
          <w:t xml:space="preserve"> has been scaled down to </w:t>
        </w:r>
        <w:r w:rsidR="00505579" w:rsidRPr="00505579">
          <w:rPr>
            <w:rFonts w:ascii="Courier New" w:hAnsi="Courier New" w:cs="Courier New"/>
            <w:sz w:val="18"/>
            <w:szCs w:val="18"/>
            <w:rPrChange w:id="58" w:author="Dion Khoo" w:date="2020-04-07T21:23:00Z">
              <w:rPr>
                <w:sz w:val="18"/>
                <w:szCs w:val="18"/>
              </w:rPr>
            </w:rPrChange>
          </w:rPr>
          <w:t>128</w:t>
        </w:r>
      </w:ins>
      <w:ins w:id="59" w:author="Dion Khoo" w:date="2020-04-07T21:22:00Z">
        <w:r w:rsidR="00505579">
          <w:rPr>
            <w:sz w:val="18"/>
            <w:szCs w:val="18"/>
          </w:rPr>
          <w:t>.</w:t>
        </w:r>
      </w:ins>
    </w:p>
    <w:bookmarkStart w:id="60" w:name="_MON_1647798687"/>
    <w:bookmarkEnd w:id="60"/>
    <w:p w14:paraId="2690CCE3" w14:textId="17BB41EE" w:rsidR="004204EA" w:rsidRDefault="00505579" w:rsidP="008D7700">
      <w:pPr>
        <w:spacing w:after="240" w:line="240" w:lineRule="auto"/>
        <w:ind w:left="0" w:right="0" w:firstLine="0"/>
        <w:rPr>
          <w:ins w:id="61" w:author="Dion Khoo" w:date="2020-04-07T21:42:00Z"/>
        </w:rPr>
        <w:pPrChange w:id="62" w:author="Dion Khoo" w:date="2020-04-07T22:31:00Z">
          <w:pPr>
            <w:spacing w:after="539" w:line="259" w:lineRule="auto"/>
            <w:ind w:left="0" w:right="0" w:firstLine="0"/>
          </w:pPr>
        </w:pPrChange>
      </w:pPr>
      <w:ins w:id="63" w:author="Dion Khoo" w:date="2020-04-07T21:05:00Z">
        <w:r>
          <w:object w:dxaOrig="9026" w:dyaOrig="5981" w14:anchorId="50857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1.2pt;height:298.8pt" o:ole="">
              <v:imagedata r:id="rId18" o:title=""/>
            </v:shape>
            <o:OLEObject Type="Embed" ProgID="Word.OpenDocumentText.12" ShapeID="_x0000_i1045" DrawAspect="Content" ObjectID="_1647803975" r:id="rId19"/>
          </w:object>
        </w:r>
      </w:ins>
    </w:p>
    <w:p w14:paraId="09A4DA16" w14:textId="498F8BE2" w:rsidR="00BA49EC" w:rsidRPr="008D7700" w:rsidRDefault="00BA49EC" w:rsidP="008D7700">
      <w:pPr>
        <w:spacing w:after="240" w:line="240" w:lineRule="auto"/>
        <w:ind w:left="0" w:right="0" w:firstLine="0"/>
        <w:jc w:val="both"/>
        <w:rPr>
          <w:ins w:id="64" w:author="Dion Khoo" w:date="2020-04-07T21:42:00Z"/>
          <w:sz w:val="18"/>
          <w:szCs w:val="18"/>
          <w:rPrChange w:id="65" w:author="Dion Khoo" w:date="2020-04-07T22:32:00Z">
            <w:rPr>
              <w:ins w:id="66" w:author="Dion Khoo" w:date="2020-04-07T21:42:00Z"/>
            </w:rPr>
          </w:rPrChange>
        </w:rPr>
        <w:pPrChange w:id="67" w:author="Dion Khoo" w:date="2020-04-07T22:32:00Z">
          <w:pPr>
            <w:spacing w:after="0" w:line="240" w:lineRule="auto"/>
            <w:ind w:left="0" w:right="0" w:firstLine="0"/>
          </w:pPr>
        </w:pPrChange>
      </w:pPr>
      <w:bookmarkStart w:id="68" w:name="_Hlk37190514"/>
      <w:ins w:id="69" w:author="Dion Khoo" w:date="2020-04-07T21:42:00Z">
        <w:r w:rsidRPr="004543A0">
          <w:rPr>
            <w:rFonts w:ascii="Courier New" w:hAnsi="Courier New" w:cs="Courier New"/>
            <w:shd w:val="pct15" w:color="auto" w:fill="FFFFFF"/>
          </w:rPr>
          <w:t>FMask</w:t>
        </w:r>
      </w:ins>
      <w:ins w:id="70" w:author="Dion Khoo" w:date="2020-04-07T21:43:00Z">
        <w:r>
          <w:rPr>
            <w:rFonts w:ascii="Courier New" w:hAnsi="Courier New" w:cs="Courier New"/>
            <w:shd w:val="pct15" w:color="auto" w:fill="FFFFFF"/>
          </w:rPr>
          <w:t>Dataset</w:t>
        </w:r>
      </w:ins>
      <w:ins w:id="71" w:author="Dion Khoo" w:date="2020-04-07T21:42:00Z">
        <w:r>
          <w:t xml:space="preserve"> </w:t>
        </w:r>
        <w:r w:rsidRPr="004543A0">
          <w:rPr>
            <w:sz w:val="18"/>
            <w:szCs w:val="18"/>
          </w:rPr>
          <w:t xml:space="preserve">This class </w:t>
        </w:r>
      </w:ins>
      <w:ins w:id="72" w:author="Dion Khoo" w:date="2020-04-07T21:49:00Z">
        <w:r w:rsidR="000F3241">
          <w:rPr>
            <w:sz w:val="18"/>
            <w:szCs w:val="18"/>
          </w:rPr>
          <w:t>is the dataset class that loads</w:t>
        </w:r>
      </w:ins>
      <w:ins w:id="73" w:author="Dion Khoo" w:date="2020-04-07T22:11:00Z">
        <w:r w:rsidR="00214E29">
          <w:rPr>
            <w:sz w:val="18"/>
            <w:szCs w:val="18"/>
          </w:rPr>
          <w:t>(</w:t>
        </w:r>
        <w:r w:rsidR="00214E29" w:rsidRPr="00321B93">
          <w:rPr>
            <w:rFonts w:ascii="Courier New" w:hAnsi="Courier New" w:cs="Courier New"/>
            <w:sz w:val="18"/>
            <w:szCs w:val="18"/>
            <w:rPrChange w:id="74" w:author="Dion Khoo" w:date="2020-04-07T22:19:00Z">
              <w:rPr>
                <w:sz w:val="18"/>
                <w:szCs w:val="18"/>
              </w:rPr>
            </w:rPrChange>
          </w:rPr>
          <w:t>load_fmask</w:t>
        </w:r>
        <w:r w:rsidR="00214E29">
          <w:rPr>
            <w:sz w:val="18"/>
            <w:szCs w:val="18"/>
          </w:rPr>
          <w:t>)</w:t>
        </w:r>
      </w:ins>
      <w:ins w:id="75" w:author="Dion Khoo" w:date="2020-04-07T21:42:00Z">
        <w:r w:rsidRPr="004543A0">
          <w:rPr>
            <w:sz w:val="18"/>
            <w:szCs w:val="18"/>
          </w:rPr>
          <w:t xml:space="preserve"> the</w:t>
        </w:r>
      </w:ins>
      <w:ins w:id="76" w:author="Dion Khoo" w:date="2020-04-07T22:07:00Z">
        <w:r w:rsidR="00214E29">
          <w:rPr>
            <w:sz w:val="18"/>
            <w:szCs w:val="18"/>
          </w:rPr>
          <w:t xml:space="preserve"> </w:t>
        </w:r>
      </w:ins>
      <w:ins w:id="77" w:author="Dion Khoo" w:date="2020-04-07T22:08:00Z">
        <w:r w:rsidR="00214E29">
          <w:rPr>
            <w:sz w:val="18"/>
            <w:szCs w:val="18"/>
          </w:rPr>
          <w:t xml:space="preserve">defined classes </w:t>
        </w:r>
        <w:r w:rsidR="00214E29" w:rsidRPr="001B3DD2">
          <w:rPr>
            <w:rFonts w:ascii="Courier New" w:hAnsi="Courier New" w:cs="Courier New"/>
            <w:sz w:val="18"/>
            <w:szCs w:val="18"/>
            <w:rPrChange w:id="78" w:author="Dion Khoo" w:date="2020-04-07T22:20:00Z">
              <w:rPr>
                <w:sz w:val="18"/>
                <w:szCs w:val="18"/>
              </w:rPr>
            </w:rPrChange>
          </w:rPr>
          <w:t>mask</w:t>
        </w:r>
        <w:r w:rsidR="00214E29">
          <w:rPr>
            <w:sz w:val="18"/>
            <w:szCs w:val="18"/>
          </w:rPr>
          <w:t xml:space="preserve"> and </w:t>
        </w:r>
        <w:r w:rsidR="00214E29" w:rsidRPr="001B3DD2">
          <w:rPr>
            <w:rFonts w:ascii="Courier New" w:hAnsi="Courier New" w:cs="Courier New"/>
            <w:sz w:val="18"/>
            <w:szCs w:val="18"/>
            <w:rPrChange w:id="79" w:author="Dion Khoo" w:date="2020-04-07T22:20:00Z">
              <w:rPr>
                <w:sz w:val="18"/>
                <w:szCs w:val="18"/>
              </w:rPr>
            </w:rPrChange>
          </w:rPr>
          <w:t>hat</w:t>
        </w:r>
        <w:r w:rsidR="00214E29">
          <w:rPr>
            <w:sz w:val="18"/>
            <w:szCs w:val="18"/>
          </w:rPr>
          <w:t xml:space="preserve"> based on the annotations created by VIA</w:t>
        </w:r>
      </w:ins>
      <w:ins w:id="80" w:author="Dion Khoo" w:date="2020-04-07T22:09:00Z">
        <w:r w:rsidR="00214E29">
          <w:rPr>
            <w:sz w:val="18"/>
            <w:szCs w:val="18"/>
          </w:rPr>
          <w:t xml:space="preserve"> 2.0. </w:t>
        </w:r>
      </w:ins>
      <w:ins w:id="81" w:author="Dion Khoo" w:date="2020-04-07T22:15:00Z">
        <w:r w:rsidR="00214E29">
          <w:rPr>
            <w:sz w:val="18"/>
            <w:szCs w:val="18"/>
          </w:rPr>
          <w:t xml:space="preserve">The x, y coordinates of points of the polygon annotated for each instance of the object </w:t>
        </w:r>
      </w:ins>
      <w:ins w:id="82" w:author="Dion Khoo" w:date="2020-04-07T22:16:00Z">
        <w:r w:rsidR="0070069D">
          <w:rPr>
            <w:sz w:val="18"/>
            <w:szCs w:val="18"/>
          </w:rPr>
          <w:t>(</w:t>
        </w:r>
      </w:ins>
      <w:ins w:id="83" w:author="Dion Khoo" w:date="2020-04-07T22:15:00Z">
        <w:r w:rsidR="00214E29">
          <w:rPr>
            <w:sz w:val="18"/>
            <w:szCs w:val="18"/>
          </w:rPr>
          <w:t>using VIA</w:t>
        </w:r>
      </w:ins>
      <w:ins w:id="84" w:author="Dion Khoo" w:date="2020-04-07T22:16:00Z">
        <w:r w:rsidR="0070069D">
          <w:rPr>
            <w:sz w:val="18"/>
            <w:szCs w:val="18"/>
          </w:rPr>
          <w:t>) is extracted</w:t>
        </w:r>
      </w:ins>
      <w:ins w:id="85" w:author="Dion Khoo" w:date="2020-04-07T22:17:00Z">
        <w:r w:rsidR="0070069D">
          <w:rPr>
            <w:sz w:val="18"/>
            <w:szCs w:val="18"/>
          </w:rPr>
          <w:t>, and used as part of the data to be trained for object segmentation.</w:t>
        </w:r>
      </w:ins>
      <w:bookmarkEnd w:id="68"/>
    </w:p>
    <w:bookmarkStart w:id="86" w:name="_MON_1647800360"/>
    <w:bookmarkEnd w:id="86"/>
    <w:p w14:paraId="6B511DAC" w14:textId="1AEF23FB" w:rsidR="00DE4F49" w:rsidRDefault="0070069D">
      <w:pPr>
        <w:spacing w:after="539" w:line="259" w:lineRule="auto"/>
        <w:ind w:left="0" w:right="0" w:firstLine="0"/>
        <w:rPr>
          <w:ins w:id="87" w:author="Dion Khoo" w:date="2020-04-07T20:49:00Z"/>
        </w:rPr>
      </w:pPr>
      <w:ins w:id="88" w:author="Dion Khoo" w:date="2020-04-07T21:33:00Z">
        <w:r>
          <w:object w:dxaOrig="9026" w:dyaOrig="1269" w14:anchorId="01DF7DC6">
            <v:shape id="_x0000_i1076" type="#_x0000_t75" style="width:451.2pt;height:63.6pt" o:ole="">
              <v:imagedata r:id="rId20" o:title=""/>
            </v:shape>
            <o:OLEObject Type="Embed" ProgID="Word.OpenDocumentText.12" ShapeID="_x0000_i1076" DrawAspect="Content" ObjectID="_1647803976" r:id="rId21"/>
          </w:object>
        </w:r>
      </w:ins>
    </w:p>
    <w:p w14:paraId="6A3DB1B1" w14:textId="58D156F0" w:rsidR="00223F8A" w:rsidRDefault="00223F8A" w:rsidP="00223F8A">
      <w:pPr>
        <w:spacing w:after="0" w:line="240" w:lineRule="auto"/>
        <w:ind w:left="0" w:right="0" w:firstLine="0"/>
        <w:jc w:val="both"/>
        <w:rPr>
          <w:ins w:id="89" w:author="Dion Khoo" w:date="2020-04-07T22:21:00Z"/>
          <w:sz w:val="18"/>
          <w:szCs w:val="18"/>
        </w:rPr>
      </w:pPr>
      <w:proofErr w:type="gramStart"/>
      <w:ins w:id="90" w:author="Dion Khoo" w:date="2020-04-07T22:24:00Z">
        <w:r>
          <w:rPr>
            <w:rFonts w:ascii="Courier New" w:hAnsi="Courier New" w:cs="Courier New"/>
            <w:shd w:val="pct15" w:color="auto" w:fill="FFFFFF"/>
          </w:rPr>
          <w:lastRenderedPageBreak/>
          <w:t>fit(</w:t>
        </w:r>
        <w:proofErr w:type="gramEnd"/>
        <w:r>
          <w:rPr>
            <w:rFonts w:ascii="Courier New" w:hAnsi="Courier New" w:cs="Courier New"/>
            <w:shd w:val="pct15" w:color="auto" w:fill="FFFFFF"/>
          </w:rPr>
          <w:t>)</w:t>
        </w:r>
      </w:ins>
      <w:ins w:id="91" w:author="Dion Khoo" w:date="2020-04-07T22:21:00Z">
        <w:r>
          <w:t xml:space="preserve"> </w:t>
        </w:r>
        <w:r w:rsidRPr="004543A0">
          <w:rPr>
            <w:sz w:val="18"/>
            <w:szCs w:val="18"/>
          </w:rPr>
          <w:t xml:space="preserve">This </w:t>
        </w:r>
      </w:ins>
      <w:ins w:id="92" w:author="Dion Khoo" w:date="2020-04-07T22:24:00Z">
        <w:r w:rsidR="00BA4B64">
          <w:rPr>
            <w:sz w:val="18"/>
            <w:szCs w:val="18"/>
          </w:rPr>
          <w:t xml:space="preserve">method </w:t>
        </w:r>
      </w:ins>
      <w:ins w:id="93" w:author="Dion Khoo" w:date="2020-04-07T22:25:00Z">
        <w:r w:rsidR="00407532">
          <w:rPr>
            <w:sz w:val="18"/>
            <w:szCs w:val="18"/>
          </w:rPr>
          <w:t xml:space="preserve">trains the model and creates a </w:t>
        </w:r>
      </w:ins>
      <w:ins w:id="94" w:author="Dion Khoo" w:date="2020-04-07T22:26:00Z">
        <w:r w:rsidR="00A95ABC">
          <w:rPr>
            <w:sz w:val="18"/>
            <w:szCs w:val="18"/>
          </w:rPr>
          <w:t xml:space="preserve">.h5 file for subsequent object detection. </w:t>
        </w:r>
      </w:ins>
      <w:ins w:id="95" w:author="Dion Khoo" w:date="2020-04-07T22:27:00Z">
        <w:r w:rsidR="00A95ABC">
          <w:rPr>
            <w:sz w:val="18"/>
            <w:szCs w:val="18"/>
          </w:rPr>
          <w:t xml:space="preserve"> Settings such number of </w:t>
        </w:r>
        <w:proofErr w:type="gramStart"/>
        <w:r w:rsidR="00A95ABC">
          <w:rPr>
            <w:sz w:val="18"/>
            <w:szCs w:val="18"/>
          </w:rPr>
          <w:t>epoch</w:t>
        </w:r>
        <w:proofErr w:type="gramEnd"/>
        <w:r w:rsidR="00A95ABC">
          <w:rPr>
            <w:sz w:val="18"/>
            <w:szCs w:val="18"/>
          </w:rPr>
          <w:t xml:space="preserve"> to be trained, </w:t>
        </w:r>
      </w:ins>
      <w:ins w:id="96" w:author="Dion Khoo" w:date="2020-04-07T22:28:00Z">
        <w:r w:rsidR="00A95ABC">
          <w:rPr>
            <w:sz w:val="18"/>
            <w:szCs w:val="18"/>
          </w:rPr>
          <w:t>configuration, and any image augmentation has been parameterized</w:t>
        </w:r>
      </w:ins>
      <w:ins w:id="97" w:author="Dion Khoo" w:date="2020-04-07T22:29:00Z">
        <w:r w:rsidR="00A95ABC">
          <w:rPr>
            <w:sz w:val="18"/>
            <w:szCs w:val="18"/>
          </w:rPr>
          <w:t xml:space="preserve"> for ease of tuning hyperparameters.</w:t>
        </w:r>
      </w:ins>
    </w:p>
    <w:p w14:paraId="3AA2A502" w14:textId="0CA11D1D" w:rsidR="00223F8A" w:rsidRDefault="00223F8A" w:rsidP="00223F8A">
      <w:pPr>
        <w:spacing w:after="0" w:line="240" w:lineRule="auto"/>
        <w:ind w:left="0" w:right="0" w:firstLine="0"/>
        <w:jc w:val="both"/>
        <w:rPr>
          <w:ins w:id="98" w:author="Dion Khoo" w:date="2020-04-07T22:21:00Z"/>
          <w:sz w:val="18"/>
          <w:szCs w:val="18"/>
        </w:rPr>
      </w:pPr>
    </w:p>
    <w:bookmarkStart w:id="99" w:name="_MON_1647803296"/>
    <w:bookmarkEnd w:id="99"/>
    <w:p w14:paraId="1BE69DC8" w14:textId="59C66499" w:rsidR="00223F8A" w:rsidRDefault="00BA4B64" w:rsidP="00223F8A">
      <w:pPr>
        <w:spacing w:after="0" w:line="240" w:lineRule="auto"/>
        <w:ind w:left="0" w:right="0" w:firstLine="0"/>
        <w:jc w:val="both"/>
        <w:rPr>
          <w:ins w:id="100" w:author="Dion Khoo" w:date="2020-04-07T22:21:00Z"/>
          <w:sz w:val="18"/>
          <w:szCs w:val="18"/>
        </w:rPr>
      </w:pPr>
      <w:ins w:id="101" w:author="Dion Khoo" w:date="2020-04-07T22:21:00Z">
        <w:r>
          <w:rPr>
            <w:sz w:val="18"/>
            <w:szCs w:val="18"/>
          </w:rPr>
          <w:object w:dxaOrig="9026" w:dyaOrig="3081" w14:anchorId="4B79BD56">
            <v:shape id="_x0000_i1090" type="#_x0000_t75" style="width:451.2pt;height:154.2pt" o:ole="">
              <v:imagedata r:id="rId22" o:title=""/>
            </v:shape>
            <o:OLEObject Type="Embed" ProgID="Word.OpenDocumentText.12" ShapeID="_x0000_i1090" DrawAspect="Content" ObjectID="_1647803977" r:id="rId23"/>
          </w:object>
        </w:r>
      </w:ins>
    </w:p>
    <w:p w14:paraId="0AE7C08E" w14:textId="5BD6AFFC" w:rsidR="00223F8A" w:rsidRDefault="00223F8A">
      <w:pPr>
        <w:spacing w:after="539" w:line="259" w:lineRule="auto"/>
        <w:ind w:left="0" w:right="0" w:firstLine="0"/>
        <w:rPr>
          <w:ins w:id="102" w:author="Dion Khoo" w:date="2020-04-07T22:21:00Z"/>
        </w:rPr>
      </w:pPr>
    </w:p>
    <w:p w14:paraId="562A4AD6" w14:textId="77777777" w:rsidR="00223F8A" w:rsidRDefault="00223F8A">
      <w:pPr>
        <w:spacing w:after="539" w:line="259" w:lineRule="auto"/>
        <w:ind w:left="0" w:right="0" w:firstLine="0"/>
      </w:pPr>
    </w:p>
    <w:p w14:paraId="08D8FB6E" w14:textId="77777777" w:rsidR="00B135A4" w:rsidRDefault="00B135A4">
      <w:pPr>
        <w:spacing w:after="539" w:line="259" w:lineRule="auto"/>
        <w:ind w:left="0" w:right="0" w:firstLine="0"/>
      </w:pPr>
    </w:p>
    <w:p w14:paraId="31388D8D" w14:textId="77777777" w:rsidR="00B135A4" w:rsidRDefault="00B135A4">
      <w:pPr>
        <w:spacing w:after="539" w:line="259" w:lineRule="auto"/>
        <w:ind w:left="0" w:right="0" w:firstLine="0"/>
      </w:pPr>
    </w:p>
    <w:p w14:paraId="19D89F1C" w14:textId="77777777" w:rsidR="00B135A4" w:rsidRDefault="00B135A4">
      <w:pPr>
        <w:spacing w:after="539" w:line="259" w:lineRule="auto"/>
        <w:ind w:left="0" w:right="0" w:firstLine="0"/>
      </w:pPr>
    </w:p>
    <w:p w14:paraId="4BB8FA3C" w14:textId="77777777" w:rsidR="00B135A4" w:rsidRDefault="00B135A4">
      <w:pPr>
        <w:spacing w:after="539" w:line="259" w:lineRule="auto"/>
        <w:ind w:left="0" w:right="0" w:firstLine="0"/>
      </w:pPr>
    </w:p>
    <w:p w14:paraId="3BF79670" w14:textId="77777777" w:rsidR="00B135A4" w:rsidRDefault="00B135A4">
      <w:pPr>
        <w:spacing w:after="539" w:line="259" w:lineRule="auto"/>
        <w:ind w:left="0" w:right="0" w:firstLine="0"/>
      </w:pPr>
    </w:p>
    <w:p w14:paraId="230578E0" w14:textId="77777777" w:rsidR="00B135A4" w:rsidRDefault="00B135A4">
      <w:pPr>
        <w:spacing w:after="539" w:line="259" w:lineRule="auto"/>
        <w:ind w:left="0" w:right="0" w:firstLine="0"/>
      </w:pPr>
    </w:p>
    <w:p w14:paraId="6D3CDBAB" w14:textId="2453197C" w:rsidR="00B135A4" w:rsidRDefault="00B135A4">
      <w:pPr>
        <w:spacing w:after="539" w:line="259" w:lineRule="auto"/>
        <w:ind w:left="0" w:right="0" w:firstLine="0"/>
      </w:pPr>
      <w:r>
        <w:t>DESIGN OF THE API</w:t>
      </w:r>
    </w:p>
    <w:p w14:paraId="22A83349" w14:textId="77777777" w:rsidR="005E1A4D" w:rsidRDefault="005E1A4D">
      <w:pPr>
        <w:spacing w:after="0" w:line="259" w:lineRule="auto"/>
        <w:ind w:left="-5" w:right="0"/>
        <w:rPr>
          <w:rFonts w:ascii="Constantia" w:eastAsia="Constantia" w:hAnsi="Constantia" w:cs="Constantia"/>
          <w:color w:val="007789"/>
          <w:sz w:val="36"/>
        </w:rPr>
      </w:pPr>
    </w:p>
    <w:p w14:paraId="46CF404D" w14:textId="77777777" w:rsidR="005E1A4D" w:rsidRDefault="005E1A4D">
      <w:pPr>
        <w:spacing w:after="0" w:line="259" w:lineRule="auto"/>
        <w:ind w:left="-5" w:right="0"/>
        <w:rPr>
          <w:rFonts w:ascii="Constantia" w:eastAsia="Constantia" w:hAnsi="Constantia" w:cs="Constantia"/>
          <w:color w:val="007789"/>
          <w:sz w:val="36"/>
        </w:rPr>
      </w:pPr>
    </w:p>
    <w:p w14:paraId="3E7CF1C6" w14:textId="77777777" w:rsidR="005E1A4D" w:rsidRDefault="005E1A4D">
      <w:pPr>
        <w:spacing w:after="0" w:line="259" w:lineRule="auto"/>
        <w:ind w:left="-5" w:right="0"/>
        <w:rPr>
          <w:rFonts w:ascii="Constantia" w:eastAsia="Constantia" w:hAnsi="Constantia" w:cs="Constantia"/>
          <w:color w:val="007789"/>
          <w:sz w:val="36"/>
        </w:rPr>
      </w:pPr>
    </w:p>
    <w:p w14:paraId="1D2535A3" w14:textId="77777777" w:rsidR="005E1A4D" w:rsidRDefault="005E1A4D">
      <w:pPr>
        <w:spacing w:after="0" w:line="259" w:lineRule="auto"/>
        <w:ind w:left="-5" w:right="0"/>
        <w:rPr>
          <w:rFonts w:ascii="Constantia" w:eastAsia="Constantia" w:hAnsi="Constantia" w:cs="Constantia"/>
          <w:color w:val="007789"/>
          <w:sz w:val="36"/>
        </w:rPr>
      </w:pPr>
    </w:p>
    <w:p w14:paraId="3B5BB694" w14:textId="77777777" w:rsidR="005E1A4D" w:rsidRDefault="005E1A4D">
      <w:pPr>
        <w:spacing w:after="0" w:line="259" w:lineRule="auto"/>
        <w:ind w:left="-5" w:right="0"/>
        <w:rPr>
          <w:rFonts w:ascii="Constantia" w:eastAsia="Constantia" w:hAnsi="Constantia" w:cs="Constantia"/>
          <w:color w:val="007789"/>
          <w:sz w:val="36"/>
        </w:rPr>
      </w:pPr>
    </w:p>
    <w:p w14:paraId="4D72AE45" w14:textId="77777777" w:rsidR="005E1A4D" w:rsidRDefault="005E1A4D">
      <w:pPr>
        <w:spacing w:after="0" w:line="259" w:lineRule="auto"/>
        <w:ind w:left="-5" w:right="0"/>
        <w:rPr>
          <w:rFonts w:ascii="Constantia" w:eastAsia="Constantia" w:hAnsi="Constantia" w:cs="Constantia"/>
          <w:color w:val="007789"/>
          <w:sz w:val="36"/>
        </w:rPr>
      </w:pPr>
    </w:p>
    <w:p w14:paraId="36D36F0D" w14:textId="77777777" w:rsidR="005E1A4D" w:rsidRDefault="005E1A4D">
      <w:pPr>
        <w:spacing w:after="0" w:line="259" w:lineRule="auto"/>
        <w:ind w:left="-5" w:right="0"/>
        <w:rPr>
          <w:rFonts w:ascii="Constantia" w:eastAsia="Constantia" w:hAnsi="Constantia" w:cs="Constantia"/>
          <w:color w:val="007789"/>
          <w:sz w:val="36"/>
        </w:rPr>
      </w:pPr>
    </w:p>
    <w:p w14:paraId="52F4967F" w14:textId="77777777" w:rsidR="005E1A4D" w:rsidRDefault="005E1A4D">
      <w:pPr>
        <w:spacing w:after="0" w:line="259" w:lineRule="auto"/>
        <w:ind w:left="-5" w:right="0"/>
        <w:rPr>
          <w:rFonts w:ascii="Constantia" w:eastAsia="Constantia" w:hAnsi="Constantia" w:cs="Constantia"/>
          <w:color w:val="007789"/>
          <w:sz w:val="36"/>
        </w:rPr>
      </w:pPr>
    </w:p>
    <w:p w14:paraId="28EFA76E" w14:textId="77777777" w:rsidR="005E1A4D" w:rsidRDefault="005E1A4D">
      <w:pPr>
        <w:spacing w:after="0" w:line="259" w:lineRule="auto"/>
        <w:ind w:left="-5" w:right="0"/>
        <w:rPr>
          <w:rFonts w:ascii="Constantia" w:eastAsia="Constantia" w:hAnsi="Constantia" w:cs="Constantia"/>
          <w:color w:val="007789"/>
          <w:sz w:val="36"/>
        </w:rPr>
      </w:pPr>
    </w:p>
    <w:p w14:paraId="3A03FFFA" w14:textId="77777777" w:rsidR="005E1A4D" w:rsidRDefault="005E1A4D">
      <w:pPr>
        <w:spacing w:after="0" w:line="259" w:lineRule="auto"/>
        <w:ind w:left="-5" w:right="0"/>
        <w:rPr>
          <w:rFonts w:ascii="Constantia" w:eastAsia="Constantia" w:hAnsi="Constantia" w:cs="Constantia"/>
          <w:color w:val="007789"/>
          <w:sz w:val="36"/>
        </w:rPr>
      </w:pPr>
    </w:p>
    <w:p w14:paraId="6CC89A8D" w14:textId="69387954" w:rsidR="00DF21EC" w:rsidRDefault="00B135A4">
      <w:pPr>
        <w:spacing w:after="287" w:line="259" w:lineRule="auto"/>
        <w:ind w:left="-29" w:right="0" w:firstLine="0"/>
      </w:pPr>
      <w:r>
        <w:rPr>
          <w:rFonts w:ascii="Constantia" w:eastAsia="Constantia" w:hAnsi="Constantia" w:cs="Constantia"/>
          <w:color w:val="007789"/>
          <w:sz w:val="36"/>
        </w:rPr>
        <w:t xml:space="preserve">FINDINGS </w:t>
      </w:r>
      <w:r w:rsidR="001F0AA1">
        <w:rPr>
          <w:rFonts w:ascii="Calibri" w:eastAsia="Calibri" w:hAnsi="Calibri" w:cs="Calibri"/>
          <w:noProof/>
        </w:rPr>
        <mc:AlternateContent>
          <mc:Choice Requires="wpg">
            <w:drawing>
              <wp:inline distT="0" distB="0" distL="0" distR="0" wp14:anchorId="23B6DA4A" wp14:editId="38E0FB89">
                <wp:extent cx="5981065" cy="6097"/>
                <wp:effectExtent l="0" t="0" r="0" b="0"/>
                <wp:docPr id="25581" name="Group 25581"/>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7657" name="Shape 2765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5581" style="width:470.95pt;height:0.480042pt;mso-position-horizontal-relative:char;mso-position-vertical-relative:line" coordsize="59810,60">
                <v:shape id="Shape 27658"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607A4B90" w14:textId="7E0D88DF" w:rsidR="00DF21EC" w:rsidRDefault="00DF21EC">
      <w:pPr>
        <w:spacing w:after="539" w:line="259" w:lineRule="auto"/>
        <w:ind w:left="0" w:right="0" w:firstLine="0"/>
      </w:pPr>
    </w:p>
    <w:p w14:paraId="6848BF22" w14:textId="1F989E2D" w:rsidR="00AB7696" w:rsidRDefault="00AB7696">
      <w:pPr>
        <w:spacing w:after="539" w:line="259" w:lineRule="auto"/>
        <w:ind w:left="0" w:right="0" w:firstLine="0"/>
      </w:pPr>
    </w:p>
    <w:p w14:paraId="3CF8F652" w14:textId="189C8438" w:rsidR="00AB7696" w:rsidRDefault="00AB7696">
      <w:pPr>
        <w:spacing w:after="539" w:line="259" w:lineRule="auto"/>
        <w:ind w:left="0" w:right="0" w:firstLine="0"/>
      </w:pPr>
    </w:p>
    <w:p w14:paraId="47890B85" w14:textId="48882ECF" w:rsidR="00AB7696" w:rsidRDefault="00AB7696">
      <w:pPr>
        <w:spacing w:after="539" w:line="259" w:lineRule="auto"/>
        <w:ind w:left="0" w:right="0" w:firstLine="0"/>
      </w:pPr>
    </w:p>
    <w:p w14:paraId="2B7889E0" w14:textId="273A43BE" w:rsidR="00AB7696" w:rsidRDefault="00AB7696">
      <w:pPr>
        <w:spacing w:after="539" w:line="259" w:lineRule="auto"/>
        <w:ind w:left="0" w:right="0" w:firstLine="0"/>
      </w:pPr>
    </w:p>
    <w:p w14:paraId="01458993" w14:textId="2DD427A5" w:rsidR="00AB7696" w:rsidRDefault="00AB7696">
      <w:pPr>
        <w:spacing w:after="539" w:line="259" w:lineRule="auto"/>
        <w:ind w:left="0" w:right="0" w:firstLine="0"/>
      </w:pPr>
    </w:p>
    <w:p w14:paraId="3F019F76" w14:textId="1043F55D" w:rsidR="00AB7696" w:rsidRDefault="00AB7696">
      <w:pPr>
        <w:spacing w:after="539" w:line="259" w:lineRule="auto"/>
        <w:ind w:left="0" w:right="0" w:firstLine="0"/>
      </w:pPr>
    </w:p>
    <w:p w14:paraId="1A28ACE1" w14:textId="5449DED0" w:rsidR="00AB7696" w:rsidRDefault="00AB7696">
      <w:pPr>
        <w:spacing w:after="539" w:line="259" w:lineRule="auto"/>
        <w:ind w:left="0" w:right="0" w:firstLine="0"/>
      </w:pPr>
    </w:p>
    <w:p w14:paraId="30F5C3FB" w14:textId="7EEC8957" w:rsidR="00AB7696" w:rsidRDefault="00AB7696">
      <w:pPr>
        <w:spacing w:after="539" w:line="259" w:lineRule="auto"/>
        <w:ind w:left="0" w:right="0" w:firstLine="0"/>
      </w:pPr>
    </w:p>
    <w:p w14:paraId="535DDB05" w14:textId="69B06D4B" w:rsidR="00AB7696" w:rsidRDefault="00AB7696">
      <w:pPr>
        <w:spacing w:after="539" w:line="259" w:lineRule="auto"/>
        <w:ind w:left="0" w:right="0" w:firstLine="0"/>
      </w:pPr>
    </w:p>
    <w:p w14:paraId="305DC8F6" w14:textId="43B0EB57" w:rsidR="00AB7696" w:rsidRDefault="00AB7696">
      <w:pPr>
        <w:spacing w:after="539" w:line="259" w:lineRule="auto"/>
        <w:ind w:left="0" w:right="0" w:firstLine="0"/>
      </w:pPr>
    </w:p>
    <w:p w14:paraId="75414F7B" w14:textId="39455E42" w:rsidR="00AB7696" w:rsidRDefault="00AB7696">
      <w:pPr>
        <w:spacing w:after="539" w:line="259" w:lineRule="auto"/>
        <w:ind w:left="0" w:right="0" w:firstLine="0"/>
      </w:pPr>
    </w:p>
    <w:p w14:paraId="353DCF49" w14:textId="5C0A479E" w:rsidR="00AB7696" w:rsidRDefault="00AB7696">
      <w:pPr>
        <w:spacing w:after="539" w:line="259" w:lineRule="auto"/>
        <w:ind w:left="0" w:right="0" w:firstLine="0"/>
      </w:pPr>
    </w:p>
    <w:p w14:paraId="116A6E44" w14:textId="77777777" w:rsidR="00AB7696" w:rsidRDefault="00AB7696">
      <w:pPr>
        <w:spacing w:after="539" w:line="259" w:lineRule="auto"/>
        <w:ind w:left="0" w:right="0" w:firstLine="0"/>
      </w:pPr>
    </w:p>
    <w:p w14:paraId="7588F239" w14:textId="53502E7E" w:rsidR="004C053D" w:rsidRDefault="004C053D">
      <w:pPr>
        <w:spacing w:after="539" w:line="259" w:lineRule="auto"/>
        <w:ind w:left="0" w:right="0" w:firstLine="0"/>
      </w:pPr>
    </w:p>
    <w:p w14:paraId="4EB1C115" w14:textId="77777777" w:rsidR="00DF21EC" w:rsidRDefault="001F0AA1">
      <w:pPr>
        <w:spacing w:after="0" w:line="259" w:lineRule="auto"/>
        <w:ind w:left="-5" w:right="0"/>
      </w:pPr>
      <w:r>
        <w:rPr>
          <w:rFonts w:ascii="Constantia" w:eastAsia="Constantia" w:hAnsi="Constantia" w:cs="Constantia"/>
          <w:color w:val="007789"/>
          <w:sz w:val="36"/>
        </w:rPr>
        <w:t xml:space="preserve">CONCLUSION  </w:t>
      </w:r>
    </w:p>
    <w:p w14:paraId="14492071" w14:textId="77777777" w:rsidR="00DF21EC" w:rsidRDefault="001F0AA1">
      <w:pPr>
        <w:spacing w:after="288" w:line="259" w:lineRule="auto"/>
        <w:ind w:left="-29" w:right="0" w:firstLine="0"/>
      </w:pPr>
      <w:r>
        <w:rPr>
          <w:rFonts w:ascii="Calibri" w:eastAsia="Calibri" w:hAnsi="Calibri" w:cs="Calibri"/>
          <w:noProof/>
        </w:rPr>
        <mc:AlternateContent>
          <mc:Choice Requires="wpg">
            <w:drawing>
              <wp:inline distT="0" distB="0" distL="0" distR="0" wp14:anchorId="051F2615" wp14:editId="1704956D">
                <wp:extent cx="5981065" cy="6096"/>
                <wp:effectExtent l="0" t="0" r="0" b="0"/>
                <wp:docPr id="25842" name="Group 2584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59" name="Shape 2765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5842" style="width:470.95pt;height:0.47998pt;mso-position-horizontal-relative:char;mso-position-vertical-relative:line" coordsize="59810,60">
                <v:shape id="Shape 27660"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0198D62E" w14:textId="77777777" w:rsidR="004A39A8" w:rsidRDefault="001F0AA1" w:rsidP="004A39A8">
      <w:pPr>
        <w:spacing w:after="0" w:line="267" w:lineRule="auto"/>
        <w:ind w:right="86"/>
        <w:jc w:val="both"/>
      </w:pPr>
      <w:r>
        <w:t xml:space="preserve">The final model achieved a reasonably good level of performance. </w:t>
      </w:r>
      <w:r w:rsidR="004A39A8">
        <w:t>Using Mask R-CNN we can perform both:</w:t>
      </w:r>
    </w:p>
    <w:p w14:paraId="5F5D63AC" w14:textId="77777777" w:rsidR="004A39A8" w:rsidRDefault="004A39A8" w:rsidP="004A39A8">
      <w:pPr>
        <w:spacing w:after="0" w:line="267" w:lineRule="auto"/>
        <w:ind w:right="86"/>
        <w:jc w:val="both"/>
      </w:pPr>
    </w:p>
    <w:p w14:paraId="1CC5A9D6" w14:textId="43C6A561" w:rsidR="004A39A8" w:rsidRDefault="004A39A8" w:rsidP="004A39A8">
      <w:pPr>
        <w:pStyle w:val="ListParagraph"/>
        <w:numPr>
          <w:ilvl w:val="0"/>
          <w:numId w:val="16"/>
        </w:numPr>
        <w:spacing w:after="0" w:line="267" w:lineRule="auto"/>
        <w:ind w:right="86"/>
        <w:jc w:val="both"/>
      </w:pPr>
      <w:r>
        <w:t>Object detection, giving us the (x, y)-bounding box coordinates of for each object in an image.</w:t>
      </w:r>
    </w:p>
    <w:p w14:paraId="3156AD33" w14:textId="77777777" w:rsidR="004A39A8" w:rsidRDefault="004A39A8" w:rsidP="004A39A8">
      <w:pPr>
        <w:pStyle w:val="ListParagraph"/>
        <w:numPr>
          <w:ilvl w:val="0"/>
          <w:numId w:val="16"/>
        </w:numPr>
        <w:spacing w:after="0" w:line="267" w:lineRule="auto"/>
        <w:ind w:right="86"/>
        <w:jc w:val="both"/>
      </w:pPr>
      <w:r>
        <w:t>Instance segmentation, enabling us to obtain a pixel-wise mask for each individual object in an image.</w:t>
      </w:r>
    </w:p>
    <w:p w14:paraId="21D9688E" w14:textId="4C65073E" w:rsidR="004A39A8" w:rsidRDefault="004A39A8" w:rsidP="001932B2">
      <w:pPr>
        <w:spacing w:after="0" w:line="267" w:lineRule="auto"/>
        <w:ind w:right="86"/>
        <w:jc w:val="both"/>
      </w:pPr>
    </w:p>
    <w:p w14:paraId="5AD3B595" w14:textId="6BE07024" w:rsidR="001932B2" w:rsidRDefault="001932B2" w:rsidP="001932B2">
      <w:pPr>
        <w:spacing w:after="0" w:line="267" w:lineRule="auto"/>
        <w:ind w:right="86"/>
        <w:jc w:val="both"/>
      </w:pPr>
      <w:r>
        <w:t xml:space="preserve">Hence, the output of the model is </w:t>
      </w:r>
      <w:r w:rsidRPr="001932B2">
        <w:t xml:space="preserve">the bounding box of the </w:t>
      </w:r>
      <w:r>
        <w:t xml:space="preserve">targeted </w:t>
      </w:r>
      <w:r w:rsidRPr="001932B2">
        <w:t xml:space="preserve">objects in the image, but </w:t>
      </w:r>
      <w:r>
        <w:t xml:space="preserve">also </w:t>
      </w:r>
      <w:r w:rsidRPr="001932B2">
        <w:t xml:space="preserve">pixel-wise masks for each object as well, enabling us to segment each </w:t>
      </w:r>
      <w:r w:rsidR="00D7616A">
        <w:t>the</w:t>
      </w:r>
      <w:r w:rsidRPr="001932B2">
        <w:t xml:space="preserve"> object</w:t>
      </w:r>
      <w:r w:rsidR="00D7616A">
        <w:t>s</w:t>
      </w:r>
      <w:r>
        <w:t xml:space="preserve">, </w:t>
      </w:r>
      <w:r w:rsidRPr="001932B2">
        <w:t>something that object de</w:t>
      </w:r>
      <w:r>
        <w:t xml:space="preserve">tection solution alone does not provide. </w:t>
      </w:r>
    </w:p>
    <w:p w14:paraId="275C6B4D" w14:textId="481044E3" w:rsidR="00DF21EC" w:rsidRDefault="00DF21EC">
      <w:pPr>
        <w:spacing w:after="4" w:line="259" w:lineRule="auto"/>
        <w:ind w:left="0" w:right="0" w:firstLine="0"/>
      </w:pPr>
    </w:p>
    <w:p w14:paraId="1F8D24B1" w14:textId="77777777" w:rsidR="00DF21EC" w:rsidRDefault="001F0AA1">
      <w:pPr>
        <w:spacing w:after="7" w:line="259" w:lineRule="auto"/>
        <w:ind w:left="0" w:right="0" w:firstLine="0"/>
      </w:pPr>
      <w:r>
        <w:t xml:space="preserve"> </w:t>
      </w:r>
    </w:p>
    <w:p w14:paraId="04C56B3A" w14:textId="77777777" w:rsidR="00DF21EC" w:rsidRDefault="001F0AA1">
      <w:pPr>
        <w:spacing w:after="537" w:line="259" w:lineRule="auto"/>
        <w:ind w:left="0" w:right="0" w:firstLine="0"/>
      </w:pPr>
      <w:r>
        <w:t xml:space="preserve"> </w:t>
      </w:r>
    </w:p>
    <w:p w14:paraId="24AF4A24" w14:textId="77777777" w:rsidR="00DF21EC" w:rsidRDefault="001F0AA1">
      <w:pPr>
        <w:pStyle w:val="Heading1"/>
        <w:ind w:left="-5"/>
      </w:pPr>
      <w:bookmarkStart w:id="103" w:name="_Toc36657967"/>
      <w:r>
        <w:t>LIMITATIONS</w:t>
      </w:r>
      <w:bookmarkEnd w:id="103"/>
      <w:r>
        <w:t xml:space="preserve"> </w:t>
      </w:r>
    </w:p>
    <w:p w14:paraId="73BC1826" w14:textId="77777777" w:rsidR="00DF21EC" w:rsidRDefault="001F0AA1">
      <w:pPr>
        <w:spacing w:after="290" w:line="259" w:lineRule="auto"/>
        <w:ind w:left="-29" w:right="0" w:firstLine="0"/>
      </w:pPr>
      <w:r>
        <w:rPr>
          <w:rFonts w:ascii="Calibri" w:eastAsia="Calibri" w:hAnsi="Calibri" w:cs="Calibri"/>
          <w:noProof/>
        </w:rPr>
        <mc:AlternateContent>
          <mc:Choice Requires="wpg">
            <w:drawing>
              <wp:inline distT="0" distB="0" distL="0" distR="0" wp14:anchorId="25E52701" wp14:editId="631611E0">
                <wp:extent cx="5981065" cy="6096"/>
                <wp:effectExtent l="0" t="0" r="0" b="0"/>
                <wp:docPr id="25843" name="Group 2584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7661" name="Shape 27661"/>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a="http://schemas.openxmlformats.org/drawingml/2006/main" xmlns="">
            <w:pict>
              <v:group id="Group 25843" style="width:470.95pt;height:0.47998pt;mso-position-horizontal-relative:char;mso-position-vertical-relative:line" coordsize="59810,60">
                <v:shape id="Shape 27662" style="position:absolute;width:59810;height:91;left:0;top:0;" coordsize="5981065,9144" path="m0,0l5981065,0l5981065,9144l0,9144l0,0">
                  <v:stroke weight="0pt" endcap="flat" joinstyle="miter" miterlimit="10" on="false" color="#000000" opacity="0"/>
                  <v:fill on="true" color="#00a0b8"/>
                </v:shape>
              </v:group>
            </w:pict>
          </mc:Fallback>
        </mc:AlternateContent>
      </w:r>
    </w:p>
    <w:p w14:paraId="4ACBE259" w14:textId="12EB9AD1" w:rsidR="004C053D" w:rsidRDefault="00274D0A" w:rsidP="00AB7696">
      <w:pPr>
        <w:spacing w:after="283" w:line="259" w:lineRule="auto"/>
        <w:ind w:left="0" w:right="0" w:firstLine="0"/>
        <w:jc w:val="both"/>
      </w:pPr>
      <w:r>
        <w:t xml:space="preserve">The model created in this assignment is to detect and segment 2 instance classes namely face mask and hats. </w:t>
      </w:r>
      <w:r w:rsidR="004C053D">
        <w:t xml:space="preserve">Given that hat is a very broad category, it can encompass many types of hats namely hard hats, caps, helmets, fashion hats etc. In order to build a robust model, we would need </w:t>
      </w:r>
      <w:r w:rsidR="00AB7696">
        <w:t xml:space="preserve">to provide an </w:t>
      </w:r>
      <w:r w:rsidR="004C053D">
        <w:t>exhaustive type of hat</w:t>
      </w:r>
      <w:r w:rsidR="00AB7696">
        <w:t xml:space="preserve"> training data. This may not be pragmatic for this assignment. It will be more appropriate to create an ontology of hats, based on multiple classes of hats such as hard hats, caps, helmets, fashion hats etc. Hence, rather than limiting only to these </w:t>
      </w:r>
      <w:proofErr w:type="gramStart"/>
      <w:r w:rsidR="00AB7696">
        <w:t>2 broad</w:t>
      </w:r>
      <w:proofErr w:type="gramEnd"/>
      <w:r w:rsidR="00AB7696">
        <w:t xml:space="preserve"> class, create targeted sub classes instead. </w:t>
      </w:r>
    </w:p>
    <w:p w14:paraId="56193C3E" w14:textId="77777777" w:rsidR="00274D0A" w:rsidRDefault="00274D0A" w:rsidP="00274D0A">
      <w:pPr>
        <w:spacing w:after="283" w:line="259" w:lineRule="auto"/>
        <w:ind w:left="0" w:right="0" w:firstLine="0"/>
      </w:pPr>
    </w:p>
    <w:p w14:paraId="535B9E34" w14:textId="77777777" w:rsidR="00274D0A" w:rsidRDefault="00274D0A" w:rsidP="00274D0A">
      <w:pPr>
        <w:spacing w:after="283" w:line="259" w:lineRule="auto"/>
        <w:ind w:left="0" w:right="0" w:firstLine="0"/>
      </w:pPr>
    </w:p>
    <w:p w14:paraId="228B1C77" w14:textId="426C6246" w:rsidR="00490E23" w:rsidRDefault="00490E23" w:rsidP="004C053D">
      <w:pPr>
        <w:spacing w:after="298" w:line="259" w:lineRule="auto"/>
        <w:ind w:left="0" w:right="0" w:firstLine="0"/>
      </w:pPr>
    </w:p>
    <w:p w14:paraId="68583C34" w14:textId="46E05D53" w:rsidR="00490E23" w:rsidRDefault="00490E23" w:rsidP="00AB7696">
      <w:pPr>
        <w:spacing w:after="0" w:line="259" w:lineRule="auto"/>
        <w:ind w:right="0"/>
      </w:pPr>
    </w:p>
    <w:p w14:paraId="28690176" w14:textId="2EAFAEA4" w:rsidR="00AB7696" w:rsidRDefault="00AB7696" w:rsidP="00AB7696">
      <w:pPr>
        <w:spacing w:after="0" w:line="259" w:lineRule="auto"/>
        <w:ind w:right="0"/>
      </w:pPr>
    </w:p>
    <w:p w14:paraId="24CBA837" w14:textId="7DFB1B2C" w:rsidR="00AB7696" w:rsidRDefault="00AB7696" w:rsidP="00AB7696">
      <w:pPr>
        <w:spacing w:after="0" w:line="259" w:lineRule="auto"/>
        <w:ind w:right="0"/>
      </w:pPr>
    </w:p>
    <w:p w14:paraId="254E501C" w14:textId="087BBC42" w:rsidR="00AB7696" w:rsidRDefault="00AB7696" w:rsidP="00AB7696">
      <w:pPr>
        <w:spacing w:after="0" w:line="259" w:lineRule="auto"/>
        <w:ind w:right="0"/>
      </w:pPr>
    </w:p>
    <w:p w14:paraId="0DF1F0A5" w14:textId="4CBA62EA" w:rsidR="00AB7696" w:rsidRDefault="00AB7696" w:rsidP="00AB7696">
      <w:pPr>
        <w:spacing w:after="0" w:line="259" w:lineRule="auto"/>
        <w:ind w:right="0"/>
      </w:pPr>
    </w:p>
    <w:p w14:paraId="257192EF" w14:textId="100C22B6" w:rsidR="00AB7696" w:rsidRDefault="00AB7696" w:rsidP="00AB7696">
      <w:pPr>
        <w:spacing w:after="0" w:line="259" w:lineRule="auto"/>
        <w:ind w:right="0"/>
      </w:pPr>
    </w:p>
    <w:p w14:paraId="3C9C66B3" w14:textId="3AC9ABF7" w:rsidR="00AB7696" w:rsidRDefault="00AB7696" w:rsidP="00AB7696">
      <w:pPr>
        <w:spacing w:after="0" w:line="259" w:lineRule="auto"/>
        <w:ind w:right="0"/>
      </w:pPr>
    </w:p>
    <w:p w14:paraId="65D6FBE5" w14:textId="07D055A6" w:rsidR="00AB7696" w:rsidRDefault="00AB7696" w:rsidP="00AB7696">
      <w:pPr>
        <w:spacing w:after="0" w:line="259" w:lineRule="auto"/>
        <w:ind w:right="0"/>
      </w:pPr>
    </w:p>
    <w:p w14:paraId="5E728749" w14:textId="77777777" w:rsidR="00AB7696" w:rsidRDefault="00AB7696" w:rsidP="00AB7696">
      <w:pPr>
        <w:spacing w:after="0" w:line="259" w:lineRule="auto"/>
        <w:ind w:right="0"/>
      </w:pPr>
    </w:p>
    <w:p w14:paraId="10078A82" w14:textId="77777777" w:rsidR="00AB7696" w:rsidRDefault="00AB7696" w:rsidP="00AB7696">
      <w:pPr>
        <w:spacing w:after="0" w:line="259" w:lineRule="auto"/>
        <w:ind w:right="0"/>
      </w:pPr>
    </w:p>
    <w:p w14:paraId="5443497D" w14:textId="14060F9D" w:rsidR="00490E23" w:rsidRDefault="00490E23">
      <w:pPr>
        <w:spacing w:after="0" w:line="259" w:lineRule="auto"/>
        <w:ind w:left="720" w:right="0" w:firstLine="0"/>
      </w:pPr>
    </w:p>
    <w:p w14:paraId="7D889422" w14:textId="61ABD8DF" w:rsidR="00E618F9" w:rsidRDefault="00E618F9" w:rsidP="00E618F9">
      <w:pPr>
        <w:pStyle w:val="Heading1"/>
        <w:ind w:left="-5"/>
      </w:pPr>
      <w:bookmarkStart w:id="104" w:name="_Toc36657968"/>
      <w:r>
        <w:t>REFERENCES</w:t>
      </w:r>
      <w:bookmarkEnd w:id="104"/>
      <w:r>
        <w:t xml:space="preserve"> </w:t>
      </w:r>
    </w:p>
    <w:p w14:paraId="7BA7D369" w14:textId="77777777" w:rsidR="00E618F9" w:rsidRDefault="00E618F9" w:rsidP="00E618F9">
      <w:pPr>
        <w:spacing w:after="290" w:line="259" w:lineRule="auto"/>
        <w:ind w:left="-29" w:right="0" w:firstLine="0"/>
      </w:pPr>
      <w:r>
        <w:rPr>
          <w:rFonts w:ascii="Calibri" w:eastAsia="Calibri" w:hAnsi="Calibri" w:cs="Calibri"/>
          <w:noProof/>
        </w:rPr>
        <mc:AlternateContent>
          <mc:Choice Requires="wpg">
            <w:drawing>
              <wp:inline distT="0" distB="0" distL="0" distR="0" wp14:anchorId="7066551C" wp14:editId="20DBF7A7">
                <wp:extent cx="5981065" cy="6096"/>
                <wp:effectExtent l="0" t="0" r="0" b="0"/>
                <wp:docPr id="2" name="Group 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6" name="Shape 2766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A0B8"/>
                          </a:fillRef>
                          <a:effectRef idx="0">
                            <a:scrgbClr r="0" g="0" b="0"/>
                          </a:effectRef>
                          <a:fontRef idx="none"/>
                        </wps:style>
                        <wps:bodyPr/>
                      </wps:wsp>
                    </wpg:wgp>
                  </a:graphicData>
                </a:graphic>
              </wp:inline>
            </w:drawing>
          </mc:Choice>
          <mc:Fallback xmlns="">
            <w:pict>
              <v:group w14:anchorId="654BE94E" id="Group 2"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">
                <v:shape id="Shape 27663"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" path="m,l5981065,r,9144l,9144,,e" fillcolor="#00a0b8" stroked="f" strokeweight="0">
                  <v:stroke miterlimit="83231f" joinstyle="miter"/>
                  <v:path arrowok="t" textboxrect="0,0,5981065,9144"/>
                </v:shape>
                <w10:anchorlock/>
              </v:group>
            </w:pict>
          </mc:Fallback>
        </mc:AlternateContent>
      </w:r>
    </w:p>
    <w:p w14:paraId="056D3DF3" w14:textId="42E6D43F" w:rsidR="00490E23" w:rsidRPr="00B135A4" w:rsidRDefault="00490E23">
      <w:pPr>
        <w:spacing w:after="0" w:line="259" w:lineRule="auto"/>
        <w:ind w:left="720" w:right="0" w:firstLine="0"/>
        <w:rPr>
          <w:color w:val="auto"/>
        </w:rPr>
      </w:pPr>
    </w:p>
    <w:p w14:paraId="2C694CB4" w14:textId="6AFE80E0" w:rsidR="00490E23" w:rsidRPr="00B135A4" w:rsidRDefault="006F163B" w:rsidP="006F163B">
      <w:pPr>
        <w:pStyle w:val="ListParagraph"/>
        <w:numPr>
          <w:ilvl w:val="0"/>
          <w:numId w:val="17"/>
        </w:numPr>
        <w:spacing w:after="0" w:line="259" w:lineRule="auto"/>
        <w:ind w:right="0"/>
        <w:rPr>
          <w:color w:val="auto"/>
        </w:rPr>
      </w:pPr>
      <w:proofErr w:type="spellStart"/>
      <w:r w:rsidRPr="00B135A4">
        <w:rPr>
          <w:color w:val="auto"/>
          <w:shd w:val="clear" w:color="auto" w:fill="FFFFFF"/>
        </w:rPr>
        <w:t>Renu</w:t>
      </w:r>
      <w:proofErr w:type="spellEnd"/>
      <w:r w:rsidR="00B135A4" w:rsidRPr="00B135A4">
        <w:rPr>
          <w:color w:val="auto"/>
          <w:shd w:val="clear" w:color="auto" w:fill="FFFFFF"/>
        </w:rPr>
        <w:t xml:space="preserve"> Khandelwal</w:t>
      </w:r>
      <w:r w:rsidRPr="00B135A4">
        <w:rPr>
          <w:color w:val="auto"/>
          <w:shd w:val="clear" w:color="auto" w:fill="FFFFFF"/>
        </w:rPr>
        <w:t>. “Computer</w:t>
      </w:r>
      <w:r w:rsidRPr="00B135A4">
        <w:rPr>
          <w:color w:val="auto"/>
          <w:lang w:val="en"/>
        </w:rPr>
        <w:t xml:space="preserve"> Vision: Instance Segmentation with Mask R-CNN”,  towards data science</w:t>
      </w:r>
      <w:r w:rsidR="00B135A4" w:rsidRPr="00B135A4">
        <w:rPr>
          <w:color w:val="auto"/>
          <w:lang w:val="en"/>
        </w:rPr>
        <w:t>,</w:t>
      </w:r>
      <w:r w:rsidR="00B135A4" w:rsidRPr="00B135A4">
        <w:rPr>
          <w:color w:val="auto"/>
        </w:rPr>
        <w:t xml:space="preserve"> </w:t>
      </w:r>
      <w:hyperlink r:id="rId24" w:history="1">
        <w:r w:rsidR="00B135A4" w:rsidRPr="00B135A4">
          <w:rPr>
            <w:rStyle w:val="Hyperlink"/>
            <w:color w:val="auto"/>
            <w:u w:val="none"/>
            <w:shd w:val="clear" w:color="auto" w:fill="FFFFFF"/>
          </w:rPr>
          <w:t>Jul 31, 2019</w:t>
        </w:r>
      </w:hyperlink>
      <w:r w:rsidR="00B135A4" w:rsidRPr="00B135A4">
        <w:rPr>
          <w:color w:val="auto"/>
        </w:rPr>
        <w:t xml:space="preserve">, </w:t>
      </w:r>
      <w:r w:rsidRPr="00B135A4">
        <w:rPr>
          <w:color w:val="auto"/>
          <w:lang w:val="en"/>
        </w:rPr>
        <w:t xml:space="preserve"> </w:t>
      </w:r>
      <w:r w:rsidRPr="00B135A4">
        <w:rPr>
          <w:color w:val="auto"/>
          <w:shd w:val="clear" w:color="auto" w:fill="FFFFFF"/>
        </w:rPr>
        <w:t>.</w:t>
      </w:r>
      <w:hyperlink r:id="rId25" w:history="1">
        <w:r w:rsidR="00490E23" w:rsidRPr="00B135A4">
          <w:rPr>
            <w:rStyle w:val="Hyperlink"/>
            <w:color w:val="auto"/>
          </w:rPr>
          <w:t>https://towardsdatascience.com/computer-vision-instance-segmentation-with-mask-r-cnn-7983502fcad1</w:t>
        </w:r>
      </w:hyperlink>
    </w:p>
    <w:p w14:paraId="682ABC06" w14:textId="543897C5" w:rsidR="00490E23" w:rsidRPr="00B135A4" w:rsidRDefault="00490E23">
      <w:pPr>
        <w:spacing w:after="0" w:line="259" w:lineRule="auto"/>
        <w:ind w:left="720" w:right="0" w:firstLine="0"/>
        <w:rPr>
          <w:color w:val="auto"/>
        </w:rPr>
      </w:pPr>
    </w:p>
    <w:p w14:paraId="1A2346FF" w14:textId="0D0FFC6B" w:rsidR="00490E23" w:rsidRPr="00B135A4" w:rsidRDefault="00C872D6" w:rsidP="00C872D6">
      <w:pPr>
        <w:pStyle w:val="ListParagraph"/>
        <w:numPr>
          <w:ilvl w:val="0"/>
          <w:numId w:val="17"/>
        </w:numPr>
        <w:spacing w:after="0" w:line="259" w:lineRule="auto"/>
        <w:ind w:right="0"/>
        <w:rPr>
          <w:color w:val="auto"/>
        </w:rPr>
      </w:pPr>
      <w:r w:rsidRPr="00B135A4">
        <w:rPr>
          <w:color w:val="auto"/>
        </w:rPr>
        <w:t>“</w:t>
      </w:r>
      <w:hyperlink r:id="rId26" w:history="1">
        <w:r w:rsidRPr="00B135A4">
          <w:rPr>
            <w:rStyle w:val="Hyperlink"/>
            <w:bCs/>
            <w:color w:val="auto"/>
            <w:u w:val="none"/>
          </w:rPr>
          <w:t>What is the difference between semantic segmentation, object detection and instance segmentation?</w:t>
        </w:r>
      </w:hyperlink>
      <w:r w:rsidRPr="00B135A4">
        <w:rPr>
          <w:color w:val="auto"/>
        </w:rPr>
        <w:t xml:space="preserve">” , </w:t>
      </w:r>
      <w:hyperlink r:id="rId27" w:history="1">
        <w:r w:rsidRPr="00B135A4">
          <w:rPr>
            <w:rStyle w:val="Hyperlink"/>
            <w:color w:val="auto"/>
          </w:rPr>
          <w:t>https://datascience.stackexchange.com/questions/52015/what-is-the-difference-between-semantic-segmentation-object-detection-and-insta</w:t>
        </w:r>
      </w:hyperlink>
    </w:p>
    <w:p w14:paraId="70B10FA8" w14:textId="0043F2A5" w:rsidR="00BB3696" w:rsidRPr="00B135A4" w:rsidRDefault="00BB3696" w:rsidP="00C872D6">
      <w:pPr>
        <w:spacing w:after="0" w:line="259" w:lineRule="auto"/>
        <w:ind w:left="0" w:right="0" w:firstLine="0"/>
        <w:rPr>
          <w:color w:val="auto"/>
        </w:rPr>
      </w:pPr>
    </w:p>
    <w:p w14:paraId="536AB44B" w14:textId="33EB7865" w:rsidR="00BB3696" w:rsidRPr="00B135A4" w:rsidRDefault="00B135A4" w:rsidP="006F163B">
      <w:pPr>
        <w:pStyle w:val="ListParagraph"/>
        <w:numPr>
          <w:ilvl w:val="0"/>
          <w:numId w:val="17"/>
        </w:numPr>
        <w:spacing w:after="0" w:line="259" w:lineRule="auto"/>
        <w:ind w:right="0"/>
        <w:rPr>
          <w:rStyle w:val="Hyperlink"/>
          <w:color w:val="auto"/>
        </w:rPr>
      </w:pPr>
      <w:r w:rsidRPr="00B135A4">
        <w:rPr>
          <w:color w:val="auto"/>
        </w:rPr>
        <w:t xml:space="preserve">Xiang Zhan, “Simple Understanding of Mask RCNN”, Medium.com, </w:t>
      </w:r>
      <w:r w:rsidR="000F3241">
        <w:fldChar w:fldCharType="begin"/>
      </w:r>
      <w:ins w:id="105" w:author="Dion Khoo" w:date="2020-04-07T15:35:00Z">
        <w:r w:rsidR="007B35EA">
          <w:instrText>HYPERLINK "D:\\Users\\Dion Khoo\\Dekstop\\ISS\\Apr 23, 2018"</w:instrText>
        </w:r>
      </w:ins>
      <w:del w:id="106" w:author="Dion Khoo" w:date="2020-04-07T15:35:00Z">
        <w:r w:rsidR="000F3241" w:rsidDel="007B35EA">
          <w:delInstrText xml:space="preserve"> HYPERLINK "Apr%2023,%202018" </w:delInstrText>
        </w:r>
      </w:del>
      <w:ins w:id="107" w:author="Dion Khoo" w:date="2020-04-07T15:35:00Z"/>
      <w:r w:rsidR="000F3241">
        <w:fldChar w:fldCharType="separate"/>
      </w:r>
      <w:r w:rsidRPr="00B135A4">
        <w:rPr>
          <w:rStyle w:val="Hyperlink"/>
          <w:color w:val="auto"/>
          <w:shd w:val="clear" w:color="auto" w:fill="FFFFFF"/>
        </w:rPr>
        <w:t>Apr 23, 2018</w:t>
      </w:r>
      <w:r w:rsidR="000F3241">
        <w:rPr>
          <w:rStyle w:val="Hyperlink"/>
          <w:color w:val="auto"/>
          <w:shd w:val="clear" w:color="auto" w:fill="FFFFFF"/>
        </w:rPr>
        <w:fldChar w:fldCharType="end"/>
      </w:r>
      <w:r w:rsidRPr="00B135A4">
        <w:rPr>
          <w:color w:val="auto"/>
        </w:rPr>
        <w:t xml:space="preserve">, </w:t>
      </w:r>
      <w:hyperlink r:id="rId28" w:history="1">
        <w:r w:rsidR="00BB3696" w:rsidRPr="00B135A4">
          <w:rPr>
            <w:rStyle w:val="Hyperlink"/>
            <w:color w:val="auto"/>
          </w:rPr>
          <w:t>https://medium.com/@alittlepain833/simple-understanding-of-mask-rcnn-134b5b330e95</w:t>
        </w:r>
      </w:hyperlink>
    </w:p>
    <w:p w14:paraId="76F02D51" w14:textId="60802FE6" w:rsidR="003E471E" w:rsidRPr="00B135A4" w:rsidRDefault="003E471E">
      <w:pPr>
        <w:spacing w:after="0" w:line="259" w:lineRule="auto"/>
        <w:ind w:left="720" w:right="0" w:firstLine="0"/>
        <w:rPr>
          <w:rStyle w:val="Hyperlink"/>
          <w:color w:val="auto"/>
        </w:rPr>
      </w:pPr>
    </w:p>
    <w:p w14:paraId="30BA6B10" w14:textId="2BC0CD6F" w:rsidR="003E471E" w:rsidRPr="00B135A4" w:rsidRDefault="00B135A4" w:rsidP="006F163B">
      <w:pPr>
        <w:pStyle w:val="ListParagraph"/>
        <w:numPr>
          <w:ilvl w:val="0"/>
          <w:numId w:val="17"/>
        </w:numPr>
        <w:spacing w:after="0" w:line="259" w:lineRule="auto"/>
        <w:ind w:right="0"/>
        <w:rPr>
          <w:rStyle w:val="Hyperlink"/>
          <w:color w:val="auto"/>
        </w:rPr>
      </w:pPr>
      <w:r w:rsidRPr="00B135A4">
        <w:rPr>
          <w:color w:val="auto"/>
        </w:rPr>
        <w:t xml:space="preserve">Waleed Abdulla ,“Splash of </w:t>
      </w:r>
      <w:proofErr w:type="spellStart"/>
      <w:r w:rsidRPr="00B135A4">
        <w:rPr>
          <w:color w:val="auto"/>
        </w:rPr>
        <w:t>Color</w:t>
      </w:r>
      <w:proofErr w:type="spellEnd"/>
      <w:r w:rsidRPr="00B135A4">
        <w:rPr>
          <w:color w:val="auto"/>
        </w:rPr>
        <w:t xml:space="preserve">: Instance Segmentation with Mask R-CNN and TensorFlow”, Medium.com, Mar 20, 018, </w:t>
      </w:r>
      <w:hyperlink r:id="rId29" w:history="1">
        <w:r w:rsidRPr="00B135A4">
          <w:rPr>
            <w:rStyle w:val="Hyperlink"/>
            <w:color w:val="auto"/>
          </w:rPr>
          <w:t>https://engineering.matterport.com/splash-of-color-instance-segmentation-with-mask-r-cnn-and-tensorflow-7c761e238b46</w:t>
        </w:r>
      </w:hyperlink>
    </w:p>
    <w:p w14:paraId="4ACAA474" w14:textId="77777777" w:rsidR="003E471E" w:rsidRDefault="003E471E">
      <w:pPr>
        <w:spacing w:after="0" w:line="259" w:lineRule="auto"/>
        <w:ind w:left="720" w:right="0" w:firstLine="0"/>
      </w:pPr>
    </w:p>
    <w:p w14:paraId="678BBEB6" w14:textId="7C28C100" w:rsidR="009C7550" w:rsidRDefault="009C7550">
      <w:pPr>
        <w:spacing w:after="0" w:line="259" w:lineRule="auto"/>
        <w:ind w:left="720" w:right="0" w:firstLine="0"/>
      </w:pPr>
    </w:p>
    <w:p w14:paraId="4281060D" w14:textId="77777777" w:rsidR="009C7550" w:rsidRDefault="009C7550">
      <w:pPr>
        <w:spacing w:after="0" w:line="259" w:lineRule="auto"/>
        <w:ind w:left="720" w:right="0" w:firstLine="0"/>
      </w:pPr>
    </w:p>
    <w:sectPr w:rsidR="009C7550" w:rsidSect="00613D40">
      <w:headerReference w:type="even" r:id="rId30"/>
      <w:headerReference w:type="default" r:id="rId31"/>
      <w:footerReference w:type="even" r:id="rId32"/>
      <w:footerReference w:type="default" r:id="rId33"/>
      <w:headerReference w:type="first" r:id="rId34"/>
      <w:footerReference w:type="first" r:id="rId35"/>
      <w:pgSz w:w="12240" w:h="15840"/>
      <w:pgMar w:top="1017" w:right="1377" w:bottom="1511" w:left="1440" w:header="763" w:footer="716" w:gutter="0"/>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Ian Tan Eng Kiong" w:date="2020-03-31T11:51:00Z" w:initials="ITEK">
    <w:p w14:paraId="378BC934" w14:textId="60671DCD" w:rsidR="000F3241" w:rsidRDefault="000F3241">
      <w:pPr>
        <w:pStyle w:val="CommentText"/>
      </w:pPr>
      <w:r>
        <w:rPr>
          <w:rStyle w:val="CommentReference"/>
        </w:rPr>
        <w:annotationRef/>
      </w:r>
      <w:r>
        <w:t>To check whether to incorporate this</w:t>
      </w:r>
    </w:p>
  </w:comment>
  <w:comment w:id="4" w:author="Dion Khoo" w:date="2020-04-07T15:27:00Z" w:initials="DK">
    <w:p w14:paraId="721708FE" w14:textId="775EFBA0" w:rsidR="000F3241" w:rsidRDefault="000F3241">
      <w:pPr>
        <w:pStyle w:val="CommentText"/>
      </w:pPr>
      <w:r>
        <w:rPr>
          <w:rStyle w:val="CommentReference"/>
        </w:rPr>
        <w:annotationRef/>
      </w:r>
      <w:r>
        <w:t>Yes,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8BC934" w15:done="0"/>
  <w15:commentEx w15:paraId="721708FE" w15:paraIdParent="378BC9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8BC934" w16cid:durableId="222E39D9"/>
  <w16cid:commentId w16cid:paraId="721708FE" w16cid:durableId="22371A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B3164" w14:textId="77777777" w:rsidR="00364F67" w:rsidRDefault="00364F67">
      <w:pPr>
        <w:spacing w:after="0" w:line="240" w:lineRule="auto"/>
      </w:pPr>
      <w:r>
        <w:separator/>
      </w:r>
    </w:p>
  </w:endnote>
  <w:endnote w:type="continuationSeparator" w:id="0">
    <w:p w14:paraId="4FA39A89" w14:textId="77777777" w:rsidR="00364F67" w:rsidRDefault="0036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39272" w14:textId="028B9D57" w:rsidR="000F3241" w:rsidRDefault="000F3241">
    <w:pPr>
      <w:spacing w:after="0" w:line="259" w:lineRule="auto"/>
      <w:ind w:left="0" w:right="60" w:firstLine="0"/>
      <w:jc w:val="right"/>
    </w:pPr>
    <w:r>
      <w:fldChar w:fldCharType="begin"/>
    </w:r>
    <w:r>
      <w:instrText xml:space="preserve"> PAGE   \* MERGEFORMAT </w:instrText>
    </w:r>
    <w:r>
      <w:fldChar w:fldCharType="separate"/>
    </w:r>
    <w:r w:rsidRPr="00C872D6">
      <w:rPr>
        <w:rFonts w:ascii="Constantia" w:eastAsia="Constantia" w:hAnsi="Constantia" w:cs="Constantia"/>
        <w:noProof/>
        <w:sz w:val="21"/>
      </w:rPr>
      <w:t>12</w:t>
    </w:r>
    <w:r>
      <w:rPr>
        <w:rFonts w:ascii="Constantia" w:eastAsia="Constantia" w:hAnsi="Constantia" w:cs="Constantia"/>
        <w:sz w:val="21"/>
      </w:rPr>
      <w:fldChar w:fldCharType="end"/>
    </w:r>
    <w:r>
      <w:rPr>
        <w:rFonts w:ascii="Constantia" w:eastAsia="Constantia" w:hAnsi="Constantia" w:cs="Constantia"/>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F3744" w14:textId="5F6B12C0" w:rsidR="000F3241" w:rsidRDefault="000F3241">
    <w:pPr>
      <w:spacing w:after="0" w:line="259" w:lineRule="auto"/>
      <w:ind w:left="0" w:right="60" w:firstLine="0"/>
      <w:jc w:val="right"/>
    </w:pPr>
    <w:r>
      <w:fldChar w:fldCharType="begin"/>
    </w:r>
    <w:r>
      <w:instrText xml:space="preserve"> PAGE   \* MERGEFORMAT </w:instrText>
    </w:r>
    <w:r>
      <w:fldChar w:fldCharType="separate"/>
    </w:r>
    <w:r w:rsidRPr="00C872D6">
      <w:rPr>
        <w:rFonts w:ascii="Constantia" w:eastAsia="Constantia" w:hAnsi="Constantia" w:cs="Constantia"/>
        <w:noProof/>
        <w:sz w:val="21"/>
      </w:rPr>
      <w:t>11</w:t>
    </w:r>
    <w:r>
      <w:rPr>
        <w:rFonts w:ascii="Constantia" w:eastAsia="Constantia" w:hAnsi="Constantia" w:cs="Constantia"/>
        <w:sz w:val="21"/>
      </w:rPr>
      <w:fldChar w:fldCharType="end"/>
    </w:r>
    <w:r>
      <w:rPr>
        <w:rFonts w:ascii="Constantia" w:eastAsia="Constantia" w:hAnsi="Constantia" w:cs="Constantia"/>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90D85" w14:textId="77777777" w:rsidR="000F3241" w:rsidRDefault="000F3241">
    <w:pPr>
      <w:spacing w:after="0" w:line="259" w:lineRule="auto"/>
      <w:ind w:left="0" w:right="60" w:firstLine="0"/>
      <w:jc w:val="right"/>
    </w:pPr>
    <w:r>
      <w:fldChar w:fldCharType="begin"/>
    </w:r>
    <w:r>
      <w:instrText xml:space="preserve"> PAGE   \* MERGEFORMAT </w:instrText>
    </w:r>
    <w:r>
      <w:fldChar w:fldCharType="separate"/>
    </w:r>
    <w:r>
      <w:rPr>
        <w:rFonts w:ascii="Constantia" w:eastAsia="Constantia" w:hAnsi="Constantia" w:cs="Constantia"/>
        <w:sz w:val="21"/>
      </w:rPr>
      <w:t>2</w:t>
    </w:r>
    <w:r>
      <w:rPr>
        <w:rFonts w:ascii="Constantia" w:eastAsia="Constantia" w:hAnsi="Constantia" w:cs="Constantia"/>
        <w:sz w:val="21"/>
      </w:rPr>
      <w:fldChar w:fldCharType="end"/>
    </w:r>
    <w:r>
      <w:rPr>
        <w:rFonts w:ascii="Constantia" w:eastAsia="Constantia" w:hAnsi="Constantia" w:cs="Constantia"/>
        <w:sz w:val="21"/>
      </w:rPr>
      <w:t xml:space="preserve"> </w:t>
    </w:r>
  </w:p>
  <w:p w14:paraId="3BB88CC5" w14:textId="77777777" w:rsidR="000F3241" w:rsidRDefault="000F3241">
    <w:pPr>
      <w:spacing w:after="0" w:line="259" w:lineRule="auto"/>
      <w:ind w:left="4397" w:right="0" w:firstLine="0"/>
    </w:pPr>
    <w:r>
      <w:rPr>
        <w:rFonts w:ascii="Constantia" w:eastAsia="Constantia" w:hAnsi="Constantia" w:cs="Constantia"/>
        <w:sz w:val="21"/>
      </w:rPr>
      <w:t xml:space="preserve">VEHICLE CLASSIFICATION USING DEEP LEARNING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5C964" w14:textId="77777777" w:rsidR="00364F67" w:rsidRDefault="00364F67">
      <w:pPr>
        <w:spacing w:after="0" w:line="240" w:lineRule="auto"/>
      </w:pPr>
      <w:r>
        <w:separator/>
      </w:r>
    </w:p>
  </w:footnote>
  <w:footnote w:type="continuationSeparator" w:id="0">
    <w:p w14:paraId="231385AD" w14:textId="77777777" w:rsidR="00364F67" w:rsidRDefault="00364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800" w:tblpY="976"/>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0F3241" w14:paraId="67DEFB40" w14:textId="77777777">
      <w:trPr>
        <w:trHeight w:val="256"/>
      </w:trPr>
      <w:tc>
        <w:tcPr>
          <w:tcW w:w="1440" w:type="dxa"/>
          <w:tcBorders>
            <w:top w:val="nil"/>
            <w:left w:val="nil"/>
            <w:bottom w:val="nil"/>
            <w:right w:val="nil"/>
          </w:tcBorders>
          <w:shd w:val="clear" w:color="auto" w:fill="5FE8D6"/>
        </w:tcPr>
        <w:p w14:paraId="5ABB8B61" w14:textId="77777777" w:rsidR="000F3241" w:rsidRDefault="000F3241">
          <w:pPr>
            <w:spacing w:after="0" w:line="259" w:lineRule="auto"/>
            <w:ind w:left="0" w:right="0" w:firstLine="0"/>
          </w:pPr>
          <w:r>
            <w:rPr>
              <w:rFonts w:ascii="Constantia" w:eastAsia="Constantia" w:hAnsi="Constantia" w:cs="Constantia"/>
              <w:color w:val="FFFFFF"/>
              <w:sz w:val="21"/>
            </w:rPr>
            <w:t xml:space="preserve"> </w:t>
          </w:r>
        </w:p>
      </w:tc>
    </w:tr>
  </w:tbl>
  <w:p w14:paraId="7059BF7B" w14:textId="77777777" w:rsidR="000F3241" w:rsidRDefault="000F3241">
    <w:pPr>
      <w:spacing w:after="0" w:line="259" w:lineRule="auto"/>
      <w:ind w:left="0" w:right="0" w:firstLine="0"/>
    </w:pPr>
    <w:r>
      <w:rPr>
        <w:rFonts w:ascii="Constantia" w:eastAsia="Constantia" w:hAnsi="Constantia" w:cs="Constantia"/>
        <w:sz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800" w:tblpY="976"/>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0F3241" w14:paraId="79DE78E0" w14:textId="77777777">
      <w:trPr>
        <w:trHeight w:val="256"/>
      </w:trPr>
      <w:tc>
        <w:tcPr>
          <w:tcW w:w="1440" w:type="dxa"/>
          <w:tcBorders>
            <w:top w:val="nil"/>
            <w:left w:val="nil"/>
            <w:bottom w:val="nil"/>
            <w:right w:val="nil"/>
          </w:tcBorders>
          <w:shd w:val="clear" w:color="auto" w:fill="5FE8D6"/>
        </w:tcPr>
        <w:p w14:paraId="18CC8A33" w14:textId="77777777" w:rsidR="000F3241" w:rsidRDefault="000F3241">
          <w:pPr>
            <w:spacing w:after="0" w:line="259" w:lineRule="auto"/>
            <w:ind w:left="0" w:right="0" w:firstLine="0"/>
          </w:pPr>
          <w:r>
            <w:rPr>
              <w:rFonts w:ascii="Constantia" w:eastAsia="Constantia" w:hAnsi="Constantia" w:cs="Constantia"/>
              <w:color w:val="FFFFFF"/>
              <w:sz w:val="21"/>
            </w:rPr>
            <w:t xml:space="preserve"> </w:t>
          </w:r>
        </w:p>
      </w:tc>
    </w:tr>
  </w:tbl>
  <w:p w14:paraId="66D02BF9" w14:textId="77777777" w:rsidR="000F3241" w:rsidRDefault="000F3241">
    <w:pPr>
      <w:spacing w:after="0" w:line="259" w:lineRule="auto"/>
      <w:ind w:left="0" w:right="0" w:firstLine="0"/>
    </w:pPr>
    <w:r>
      <w:rPr>
        <w:rFonts w:ascii="Constantia" w:eastAsia="Constantia" w:hAnsi="Constantia" w:cs="Constantia"/>
        <w:sz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0800" w:tblpY="976"/>
      <w:tblOverlap w:val="never"/>
      <w:tblW w:w="1440" w:type="dxa"/>
      <w:tblInd w:w="0" w:type="dxa"/>
      <w:tblCellMar>
        <w:top w:w="41" w:type="dxa"/>
        <w:left w:w="146" w:type="dxa"/>
        <w:right w:w="115" w:type="dxa"/>
      </w:tblCellMar>
      <w:tblLook w:val="04A0" w:firstRow="1" w:lastRow="0" w:firstColumn="1" w:lastColumn="0" w:noHBand="0" w:noVBand="1"/>
    </w:tblPr>
    <w:tblGrid>
      <w:gridCol w:w="1440"/>
    </w:tblGrid>
    <w:tr w:rsidR="000F3241" w14:paraId="4310F99A" w14:textId="77777777">
      <w:trPr>
        <w:trHeight w:val="256"/>
      </w:trPr>
      <w:tc>
        <w:tcPr>
          <w:tcW w:w="1440" w:type="dxa"/>
          <w:tcBorders>
            <w:top w:val="nil"/>
            <w:left w:val="nil"/>
            <w:bottom w:val="nil"/>
            <w:right w:val="nil"/>
          </w:tcBorders>
          <w:shd w:val="clear" w:color="auto" w:fill="5FE8D6"/>
        </w:tcPr>
        <w:p w14:paraId="77CB0879" w14:textId="77777777" w:rsidR="000F3241" w:rsidRDefault="000F3241">
          <w:pPr>
            <w:spacing w:after="0" w:line="259" w:lineRule="auto"/>
            <w:ind w:left="0" w:right="0" w:firstLine="0"/>
          </w:pPr>
          <w:r>
            <w:rPr>
              <w:rFonts w:ascii="Constantia" w:eastAsia="Constantia" w:hAnsi="Constantia" w:cs="Constantia"/>
              <w:color w:val="FFFFFF"/>
              <w:sz w:val="21"/>
            </w:rPr>
            <w:t xml:space="preserve"> </w:t>
          </w:r>
        </w:p>
      </w:tc>
    </w:tr>
  </w:tbl>
  <w:p w14:paraId="7D44554B" w14:textId="77777777" w:rsidR="000F3241" w:rsidRDefault="000F3241">
    <w:pPr>
      <w:spacing w:after="0" w:line="259" w:lineRule="auto"/>
      <w:ind w:left="0" w:right="0" w:firstLine="0"/>
    </w:pPr>
    <w:r>
      <w:rPr>
        <w:rFonts w:ascii="Constantia" w:eastAsia="Constantia" w:hAnsi="Constantia" w:cs="Constantia"/>
        <w:sz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1B12"/>
    <w:multiLevelType w:val="hybridMultilevel"/>
    <w:tmpl w:val="52504B40"/>
    <w:lvl w:ilvl="0" w:tplc="3C3E6B4C">
      <w:start w:val="1"/>
      <w:numFmt w:val="bullet"/>
      <w:lvlText w:val="•"/>
      <w:lvlJc w:val="left"/>
      <w:pPr>
        <w:ind w:left="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5A4D62">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583AD0">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EB2DB26">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969FC0">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485600">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822DBBC">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BEAA2E">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E606FE">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8978DF"/>
    <w:multiLevelType w:val="multilevel"/>
    <w:tmpl w:val="AC20B50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669E9"/>
    <w:multiLevelType w:val="hybridMultilevel"/>
    <w:tmpl w:val="DFC2907E"/>
    <w:lvl w:ilvl="0" w:tplc="94B6A7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92CDF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FEF6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E0B5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DC7B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90D79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1CA4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6015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01C60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CB7CB5"/>
    <w:multiLevelType w:val="hybridMultilevel"/>
    <w:tmpl w:val="05D410B6"/>
    <w:lvl w:ilvl="0" w:tplc="5BE0380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32791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468F8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CA4E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40BC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10F1B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7A2EC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38A2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5AC67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4E5405"/>
    <w:multiLevelType w:val="hybridMultilevel"/>
    <w:tmpl w:val="07A2296E"/>
    <w:lvl w:ilvl="0" w:tplc="48090011">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3B46A3A"/>
    <w:multiLevelType w:val="hybridMultilevel"/>
    <w:tmpl w:val="AB4AAB52"/>
    <w:lvl w:ilvl="0" w:tplc="576EA4AA">
      <w:start w:val="1"/>
      <w:numFmt w:val="decimal"/>
      <w:lvlText w:val="%1)"/>
      <w:lvlJc w:val="left"/>
      <w:pPr>
        <w:ind w:left="451" w:hanging="360"/>
      </w:pPr>
      <w:rPr>
        <w:rFonts w:hint="default"/>
      </w:rPr>
    </w:lvl>
    <w:lvl w:ilvl="1" w:tplc="48090019" w:tentative="1">
      <w:start w:val="1"/>
      <w:numFmt w:val="lowerLetter"/>
      <w:lvlText w:val="%2."/>
      <w:lvlJc w:val="left"/>
      <w:pPr>
        <w:ind w:left="1171" w:hanging="360"/>
      </w:pPr>
    </w:lvl>
    <w:lvl w:ilvl="2" w:tplc="4809001B" w:tentative="1">
      <w:start w:val="1"/>
      <w:numFmt w:val="lowerRoman"/>
      <w:lvlText w:val="%3."/>
      <w:lvlJc w:val="right"/>
      <w:pPr>
        <w:ind w:left="1891" w:hanging="180"/>
      </w:pPr>
    </w:lvl>
    <w:lvl w:ilvl="3" w:tplc="4809000F" w:tentative="1">
      <w:start w:val="1"/>
      <w:numFmt w:val="decimal"/>
      <w:lvlText w:val="%4."/>
      <w:lvlJc w:val="left"/>
      <w:pPr>
        <w:ind w:left="2611" w:hanging="360"/>
      </w:pPr>
    </w:lvl>
    <w:lvl w:ilvl="4" w:tplc="48090019" w:tentative="1">
      <w:start w:val="1"/>
      <w:numFmt w:val="lowerLetter"/>
      <w:lvlText w:val="%5."/>
      <w:lvlJc w:val="left"/>
      <w:pPr>
        <w:ind w:left="3331" w:hanging="360"/>
      </w:pPr>
    </w:lvl>
    <w:lvl w:ilvl="5" w:tplc="4809001B" w:tentative="1">
      <w:start w:val="1"/>
      <w:numFmt w:val="lowerRoman"/>
      <w:lvlText w:val="%6."/>
      <w:lvlJc w:val="right"/>
      <w:pPr>
        <w:ind w:left="4051" w:hanging="180"/>
      </w:pPr>
    </w:lvl>
    <w:lvl w:ilvl="6" w:tplc="4809000F" w:tentative="1">
      <w:start w:val="1"/>
      <w:numFmt w:val="decimal"/>
      <w:lvlText w:val="%7."/>
      <w:lvlJc w:val="left"/>
      <w:pPr>
        <w:ind w:left="4771" w:hanging="360"/>
      </w:pPr>
    </w:lvl>
    <w:lvl w:ilvl="7" w:tplc="48090019" w:tentative="1">
      <w:start w:val="1"/>
      <w:numFmt w:val="lowerLetter"/>
      <w:lvlText w:val="%8."/>
      <w:lvlJc w:val="left"/>
      <w:pPr>
        <w:ind w:left="5491" w:hanging="360"/>
      </w:pPr>
    </w:lvl>
    <w:lvl w:ilvl="8" w:tplc="4809001B" w:tentative="1">
      <w:start w:val="1"/>
      <w:numFmt w:val="lowerRoman"/>
      <w:lvlText w:val="%9."/>
      <w:lvlJc w:val="right"/>
      <w:pPr>
        <w:ind w:left="6211" w:hanging="180"/>
      </w:pPr>
    </w:lvl>
  </w:abstractNum>
  <w:abstractNum w:abstractNumId="6" w15:restartNumberingAfterBreak="0">
    <w:nsid w:val="28A1693F"/>
    <w:multiLevelType w:val="hybridMultilevel"/>
    <w:tmpl w:val="B314B948"/>
    <w:lvl w:ilvl="0" w:tplc="73340D70">
      <w:start w:val="1"/>
      <w:numFmt w:val="bullet"/>
      <w:lvlText w:val="•"/>
      <w:lvlJc w:val="left"/>
      <w:pPr>
        <w:ind w:left="3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53A914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D18482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5ACED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8093E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0AB35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08395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1412D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5012B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4D20BD0"/>
    <w:multiLevelType w:val="hybridMultilevel"/>
    <w:tmpl w:val="9D0EA674"/>
    <w:lvl w:ilvl="0" w:tplc="59C4102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50396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94E7C9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C4436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E81D7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5AC6A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4D01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24E50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172BE8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6360411"/>
    <w:multiLevelType w:val="multilevel"/>
    <w:tmpl w:val="6D3A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C27E17"/>
    <w:multiLevelType w:val="hybridMultilevel"/>
    <w:tmpl w:val="E24E6430"/>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D80290C"/>
    <w:multiLevelType w:val="hybridMultilevel"/>
    <w:tmpl w:val="F8021668"/>
    <w:lvl w:ilvl="0" w:tplc="EAF094F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7CA99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BD23AA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28820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F2121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AA8B9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AF8E77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3C2E5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B24833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22F3521"/>
    <w:multiLevelType w:val="hybridMultilevel"/>
    <w:tmpl w:val="DECCF912"/>
    <w:lvl w:ilvl="0" w:tplc="A984BE66">
      <w:start w:val="1"/>
      <w:numFmt w:val="bullet"/>
      <w:lvlText w:val="•"/>
      <w:lvlJc w:val="left"/>
      <w:pPr>
        <w:ind w:left="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F09C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3433C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03CBC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6A378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F18DC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86CF7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1BE959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A2D0D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5AA4415"/>
    <w:multiLevelType w:val="hybridMultilevel"/>
    <w:tmpl w:val="3DEE1C7C"/>
    <w:lvl w:ilvl="0" w:tplc="3D2E648E">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29C052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EE694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3089B3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02910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46DBC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72DA7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40E722">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DE6DD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A335518"/>
    <w:multiLevelType w:val="hybridMultilevel"/>
    <w:tmpl w:val="A4A6E72C"/>
    <w:lvl w:ilvl="0" w:tplc="4809000F">
      <w:start w:val="1"/>
      <w:numFmt w:val="decimal"/>
      <w:lvlText w:val="%1."/>
      <w:lvlJc w:val="left"/>
      <w:pPr>
        <w:ind w:left="1171" w:hanging="360"/>
      </w:pPr>
    </w:lvl>
    <w:lvl w:ilvl="1" w:tplc="48090019" w:tentative="1">
      <w:start w:val="1"/>
      <w:numFmt w:val="lowerLetter"/>
      <w:lvlText w:val="%2."/>
      <w:lvlJc w:val="left"/>
      <w:pPr>
        <w:ind w:left="1891" w:hanging="360"/>
      </w:pPr>
    </w:lvl>
    <w:lvl w:ilvl="2" w:tplc="4809001B" w:tentative="1">
      <w:start w:val="1"/>
      <w:numFmt w:val="lowerRoman"/>
      <w:lvlText w:val="%3."/>
      <w:lvlJc w:val="right"/>
      <w:pPr>
        <w:ind w:left="2611" w:hanging="180"/>
      </w:pPr>
    </w:lvl>
    <w:lvl w:ilvl="3" w:tplc="4809000F" w:tentative="1">
      <w:start w:val="1"/>
      <w:numFmt w:val="decimal"/>
      <w:lvlText w:val="%4."/>
      <w:lvlJc w:val="left"/>
      <w:pPr>
        <w:ind w:left="3331" w:hanging="360"/>
      </w:pPr>
    </w:lvl>
    <w:lvl w:ilvl="4" w:tplc="48090019" w:tentative="1">
      <w:start w:val="1"/>
      <w:numFmt w:val="lowerLetter"/>
      <w:lvlText w:val="%5."/>
      <w:lvlJc w:val="left"/>
      <w:pPr>
        <w:ind w:left="4051" w:hanging="360"/>
      </w:pPr>
    </w:lvl>
    <w:lvl w:ilvl="5" w:tplc="4809001B" w:tentative="1">
      <w:start w:val="1"/>
      <w:numFmt w:val="lowerRoman"/>
      <w:lvlText w:val="%6."/>
      <w:lvlJc w:val="right"/>
      <w:pPr>
        <w:ind w:left="4771" w:hanging="180"/>
      </w:pPr>
    </w:lvl>
    <w:lvl w:ilvl="6" w:tplc="4809000F" w:tentative="1">
      <w:start w:val="1"/>
      <w:numFmt w:val="decimal"/>
      <w:lvlText w:val="%7."/>
      <w:lvlJc w:val="left"/>
      <w:pPr>
        <w:ind w:left="5491" w:hanging="360"/>
      </w:pPr>
    </w:lvl>
    <w:lvl w:ilvl="7" w:tplc="48090019" w:tentative="1">
      <w:start w:val="1"/>
      <w:numFmt w:val="lowerLetter"/>
      <w:lvlText w:val="%8."/>
      <w:lvlJc w:val="left"/>
      <w:pPr>
        <w:ind w:left="6211" w:hanging="360"/>
      </w:pPr>
    </w:lvl>
    <w:lvl w:ilvl="8" w:tplc="4809001B" w:tentative="1">
      <w:start w:val="1"/>
      <w:numFmt w:val="lowerRoman"/>
      <w:lvlText w:val="%9."/>
      <w:lvlJc w:val="right"/>
      <w:pPr>
        <w:ind w:left="6931" w:hanging="180"/>
      </w:pPr>
    </w:lvl>
  </w:abstractNum>
  <w:abstractNum w:abstractNumId="14" w15:restartNumberingAfterBreak="0">
    <w:nsid w:val="524A2545"/>
    <w:multiLevelType w:val="hybridMultilevel"/>
    <w:tmpl w:val="EB9685BE"/>
    <w:lvl w:ilvl="0" w:tplc="410E332C">
      <w:start w:val="1"/>
      <w:numFmt w:val="decimal"/>
      <w:lvlText w:val="%1."/>
      <w:lvlJc w:val="left"/>
      <w:pPr>
        <w:ind w:left="5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1286B2">
      <w:start w:val="1"/>
      <w:numFmt w:val="lowerLetter"/>
      <w:lvlText w:val="%2"/>
      <w:lvlJc w:val="left"/>
      <w:pPr>
        <w:ind w:left="1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16001E2">
      <w:start w:val="1"/>
      <w:numFmt w:val="lowerRoman"/>
      <w:lvlText w:val="%3"/>
      <w:lvlJc w:val="left"/>
      <w:pPr>
        <w:ind w:left="1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1F6D32E">
      <w:start w:val="1"/>
      <w:numFmt w:val="decimal"/>
      <w:lvlText w:val="%4"/>
      <w:lvlJc w:val="left"/>
      <w:pPr>
        <w:ind w:left="26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14CF20">
      <w:start w:val="1"/>
      <w:numFmt w:val="lowerLetter"/>
      <w:lvlText w:val="%5"/>
      <w:lvlJc w:val="left"/>
      <w:pPr>
        <w:ind w:left="3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26B386">
      <w:start w:val="1"/>
      <w:numFmt w:val="lowerRoman"/>
      <w:lvlText w:val="%6"/>
      <w:lvlJc w:val="left"/>
      <w:pPr>
        <w:ind w:left="4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F809D70">
      <w:start w:val="1"/>
      <w:numFmt w:val="decimal"/>
      <w:lvlText w:val="%7"/>
      <w:lvlJc w:val="left"/>
      <w:pPr>
        <w:ind w:left="4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8EEEE2">
      <w:start w:val="1"/>
      <w:numFmt w:val="lowerLetter"/>
      <w:lvlText w:val="%8"/>
      <w:lvlJc w:val="left"/>
      <w:pPr>
        <w:ind w:left="5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8CAEC4">
      <w:start w:val="1"/>
      <w:numFmt w:val="lowerRoman"/>
      <w:lvlText w:val="%9"/>
      <w:lvlJc w:val="left"/>
      <w:pPr>
        <w:ind w:left="6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4FA397A"/>
    <w:multiLevelType w:val="hybridMultilevel"/>
    <w:tmpl w:val="9948F074"/>
    <w:lvl w:ilvl="0" w:tplc="48090019">
      <w:start w:val="1"/>
      <w:numFmt w:val="lowerLetter"/>
      <w:lvlText w:val="%1."/>
      <w:lvlJc w:val="left"/>
      <w:pPr>
        <w:ind w:left="1171" w:hanging="360"/>
      </w:pPr>
    </w:lvl>
    <w:lvl w:ilvl="1" w:tplc="48090019" w:tentative="1">
      <w:start w:val="1"/>
      <w:numFmt w:val="lowerLetter"/>
      <w:lvlText w:val="%2."/>
      <w:lvlJc w:val="left"/>
      <w:pPr>
        <w:ind w:left="1891" w:hanging="360"/>
      </w:pPr>
    </w:lvl>
    <w:lvl w:ilvl="2" w:tplc="4809001B" w:tentative="1">
      <w:start w:val="1"/>
      <w:numFmt w:val="lowerRoman"/>
      <w:lvlText w:val="%3."/>
      <w:lvlJc w:val="right"/>
      <w:pPr>
        <w:ind w:left="2611" w:hanging="180"/>
      </w:pPr>
    </w:lvl>
    <w:lvl w:ilvl="3" w:tplc="4809000F" w:tentative="1">
      <w:start w:val="1"/>
      <w:numFmt w:val="decimal"/>
      <w:lvlText w:val="%4."/>
      <w:lvlJc w:val="left"/>
      <w:pPr>
        <w:ind w:left="3331" w:hanging="360"/>
      </w:pPr>
    </w:lvl>
    <w:lvl w:ilvl="4" w:tplc="48090019" w:tentative="1">
      <w:start w:val="1"/>
      <w:numFmt w:val="lowerLetter"/>
      <w:lvlText w:val="%5."/>
      <w:lvlJc w:val="left"/>
      <w:pPr>
        <w:ind w:left="4051" w:hanging="360"/>
      </w:pPr>
    </w:lvl>
    <w:lvl w:ilvl="5" w:tplc="4809001B" w:tentative="1">
      <w:start w:val="1"/>
      <w:numFmt w:val="lowerRoman"/>
      <w:lvlText w:val="%6."/>
      <w:lvlJc w:val="right"/>
      <w:pPr>
        <w:ind w:left="4771" w:hanging="180"/>
      </w:pPr>
    </w:lvl>
    <w:lvl w:ilvl="6" w:tplc="4809000F" w:tentative="1">
      <w:start w:val="1"/>
      <w:numFmt w:val="decimal"/>
      <w:lvlText w:val="%7."/>
      <w:lvlJc w:val="left"/>
      <w:pPr>
        <w:ind w:left="5491" w:hanging="360"/>
      </w:pPr>
    </w:lvl>
    <w:lvl w:ilvl="7" w:tplc="48090019" w:tentative="1">
      <w:start w:val="1"/>
      <w:numFmt w:val="lowerLetter"/>
      <w:lvlText w:val="%8."/>
      <w:lvlJc w:val="left"/>
      <w:pPr>
        <w:ind w:left="6211" w:hanging="360"/>
      </w:pPr>
    </w:lvl>
    <w:lvl w:ilvl="8" w:tplc="4809001B" w:tentative="1">
      <w:start w:val="1"/>
      <w:numFmt w:val="lowerRoman"/>
      <w:lvlText w:val="%9."/>
      <w:lvlJc w:val="right"/>
      <w:pPr>
        <w:ind w:left="6931" w:hanging="180"/>
      </w:pPr>
    </w:lvl>
  </w:abstractNum>
  <w:abstractNum w:abstractNumId="16" w15:restartNumberingAfterBreak="0">
    <w:nsid w:val="72E03EFC"/>
    <w:multiLevelType w:val="hybridMultilevel"/>
    <w:tmpl w:val="1B8C266A"/>
    <w:lvl w:ilvl="0" w:tplc="FC2CD8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5C2C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D44C8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00B4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4462E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C03A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3875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76B8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CC291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1"/>
  </w:num>
  <w:num w:numId="3">
    <w:abstractNumId w:val="6"/>
  </w:num>
  <w:num w:numId="4">
    <w:abstractNumId w:val="0"/>
  </w:num>
  <w:num w:numId="5">
    <w:abstractNumId w:val="14"/>
  </w:num>
  <w:num w:numId="6">
    <w:abstractNumId w:val="3"/>
  </w:num>
  <w:num w:numId="7">
    <w:abstractNumId w:val="10"/>
  </w:num>
  <w:num w:numId="8">
    <w:abstractNumId w:val="7"/>
  </w:num>
  <w:num w:numId="9">
    <w:abstractNumId w:val="12"/>
  </w:num>
  <w:num w:numId="10">
    <w:abstractNumId w:val="16"/>
  </w:num>
  <w:num w:numId="11">
    <w:abstractNumId w:val="5"/>
  </w:num>
  <w:num w:numId="12">
    <w:abstractNumId w:val="13"/>
  </w:num>
  <w:num w:numId="13">
    <w:abstractNumId w:val="15"/>
  </w:num>
  <w:num w:numId="14">
    <w:abstractNumId w:val="8"/>
  </w:num>
  <w:num w:numId="15">
    <w:abstractNumId w:val="1"/>
  </w:num>
  <w:num w:numId="16">
    <w:abstractNumId w:val="9"/>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n Khoo">
    <w15:presenceInfo w15:providerId="Windows Live" w15:userId="8795271473d33243"/>
  </w15:person>
  <w15:person w15:author="Ian Tan Eng Kiong">
    <w15:presenceInfo w15:providerId="AD" w15:userId="S-1-5-21-482311787-1869618626-615583016-182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EC"/>
    <w:rsid w:val="00012668"/>
    <w:rsid w:val="0004093E"/>
    <w:rsid w:val="00075A73"/>
    <w:rsid w:val="000A0F9A"/>
    <w:rsid w:val="000D356E"/>
    <w:rsid w:val="000F3241"/>
    <w:rsid w:val="001074D5"/>
    <w:rsid w:val="001532B8"/>
    <w:rsid w:val="0015625E"/>
    <w:rsid w:val="001932B2"/>
    <w:rsid w:val="001B2926"/>
    <w:rsid w:val="001B34C6"/>
    <w:rsid w:val="001B3DD2"/>
    <w:rsid w:val="001D0B87"/>
    <w:rsid w:val="001F0AA1"/>
    <w:rsid w:val="00207419"/>
    <w:rsid w:val="00214E29"/>
    <w:rsid w:val="00223F8A"/>
    <w:rsid w:val="00227CA9"/>
    <w:rsid w:val="00274D0A"/>
    <w:rsid w:val="002F7333"/>
    <w:rsid w:val="00321B93"/>
    <w:rsid w:val="003479AE"/>
    <w:rsid w:val="003529C6"/>
    <w:rsid w:val="00364F67"/>
    <w:rsid w:val="003E471E"/>
    <w:rsid w:val="004041CA"/>
    <w:rsid w:val="00407532"/>
    <w:rsid w:val="004204EA"/>
    <w:rsid w:val="00425E91"/>
    <w:rsid w:val="00430AC1"/>
    <w:rsid w:val="004523D1"/>
    <w:rsid w:val="00474481"/>
    <w:rsid w:val="00490E23"/>
    <w:rsid w:val="004A39A8"/>
    <w:rsid w:val="004B52D4"/>
    <w:rsid w:val="004C053D"/>
    <w:rsid w:val="004C3646"/>
    <w:rsid w:val="00505579"/>
    <w:rsid w:val="00532B01"/>
    <w:rsid w:val="00550FD3"/>
    <w:rsid w:val="00557106"/>
    <w:rsid w:val="005636ED"/>
    <w:rsid w:val="005A7C8D"/>
    <w:rsid w:val="005D03BB"/>
    <w:rsid w:val="005D5651"/>
    <w:rsid w:val="005E1A4D"/>
    <w:rsid w:val="00611020"/>
    <w:rsid w:val="00613D40"/>
    <w:rsid w:val="00614D3C"/>
    <w:rsid w:val="00630EC1"/>
    <w:rsid w:val="006837A5"/>
    <w:rsid w:val="006B63C2"/>
    <w:rsid w:val="006C32DE"/>
    <w:rsid w:val="006F163B"/>
    <w:rsid w:val="0070069D"/>
    <w:rsid w:val="00725FAE"/>
    <w:rsid w:val="00777318"/>
    <w:rsid w:val="00784E4A"/>
    <w:rsid w:val="00796DFC"/>
    <w:rsid w:val="007B35EA"/>
    <w:rsid w:val="007D759E"/>
    <w:rsid w:val="007E2F09"/>
    <w:rsid w:val="007F0F9C"/>
    <w:rsid w:val="007F119F"/>
    <w:rsid w:val="00857339"/>
    <w:rsid w:val="00862492"/>
    <w:rsid w:val="008736A3"/>
    <w:rsid w:val="008A35A9"/>
    <w:rsid w:val="008D7700"/>
    <w:rsid w:val="00944449"/>
    <w:rsid w:val="0095296D"/>
    <w:rsid w:val="009A0C9A"/>
    <w:rsid w:val="009C7550"/>
    <w:rsid w:val="009D66AA"/>
    <w:rsid w:val="00A228FA"/>
    <w:rsid w:val="00A269E9"/>
    <w:rsid w:val="00A95ABC"/>
    <w:rsid w:val="00AB7696"/>
    <w:rsid w:val="00AC61C8"/>
    <w:rsid w:val="00AE3155"/>
    <w:rsid w:val="00B135A4"/>
    <w:rsid w:val="00B60BBB"/>
    <w:rsid w:val="00B85276"/>
    <w:rsid w:val="00B95A4D"/>
    <w:rsid w:val="00BA48F0"/>
    <w:rsid w:val="00BA49EC"/>
    <w:rsid w:val="00BA4B64"/>
    <w:rsid w:val="00BB3696"/>
    <w:rsid w:val="00BD3DB3"/>
    <w:rsid w:val="00C36B3A"/>
    <w:rsid w:val="00C43059"/>
    <w:rsid w:val="00C514A8"/>
    <w:rsid w:val="00C72518"/>
    <w:rsid w:val="00C872D6"/>
    <w:rsid w:val="00CE0DDD"/>
    <w:rsid w:val="00CE27DB"/>
    <w:rsid w:val="00D13A16"/>
    <w:rsid w:val="00D7616A"/>
    <w:rsid w:val="00D83B0E"/>
    <w:rsid w:val="00DA1EA8"/>
    <w:rsid w:val="00DC7EA8"/>
    <w:rsid w:val="00DE21B6"/>
    <w:rsid w:val="00DE4F49"/>
    <w:rsid w:val="00DF21EC"/>
    <w:rsid w:val="00E53611"/>
    <w:rsid w:val="00E618F9"/>
    <w:rsid w:val="00E700FD"/>
    <w:rsid w:val="00F33CCA"/>
    <w:rsid w:val="00F52841"/>
    <w:rsid w:val="00FC40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05057"/>
  <w15:docId w15:val="{9C310525-6003-4056-A447-AD9D4FC18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4" w:lineRule="auto"/>
      <w:ind w:left="10" w:right="97"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10" w:hanging="10"/>
      <w:outlineLvl w:val="0"/>
    </w:pPr>
    <w:rPr>
      <w:rFonts w:ascii="Constantia" w:eastAsia="Constantia" w:hAnsi="Constantia" w:cs="Constantia"/>
      <w:color w:val="007789"/>
      <w:sz w:val="36"/>
    </w:rPr>
  </w:style>
  <w:style w:type="paragraph" w:styleId="Heading2">
    <w:name w:val="heading 2"/>
    <w:next w:val="Normal"/>
    <w:link w:val="Heading2Char"/>
    <w:uiPriority w:val="9"/>
    <w:unhideWhenUsed/>
    <w:qFormat/>
    <w:pPr>
      <w:keepNext/>
      <w:keepLines/>
      <w:spacing w:after="190"/>
      <w:ind w:left="10" w:hanging="10"/>
      <w:outlineLvl w:val="1"/>
    </w:pPr>
    <w:rPr>
      <w:rFonts w:ascii="Constantia" w:eastAsia="Constantia" w:hAnsi="Constantia" w:cs="Constantia"/>
      <w:color w:val="007789"/>
      <w:sz w:val="28"/>
    </w:rPr>
  </w:style>
  <w:style w:type="paragraph" w:styleId="Heading3">
    <w:name w:val="heading 3"/>
    <w:next w:val="Normal"/>
    <w:link w:val="Heading3Char"/>
    <w:uiPriority w:val="9"/>
    <w:unhideWhenUsed/>
    <w:qFormat/>
    <w:pPr>
      <w:keepNext/>
      <w:keepLines/>
      <w:spacing w:after="214"/>
      <w:ind w:left="101" w:hanging="10"/>
      <w:outlineLvl w:val="2"/>
    </w:pPr>
    <w:rPr>
      <w:rFonts w:ascii="Constantia" w:eastAsia="Constantia" w:hAnsi="Constantia" w:cs="Constantia"/>
      <w:color w:val="404040"/>
      <w:sz w:val="26"/>
    </w:rPr>
  </w:style>
  <w:style w:type="paragraph" w:styleId="Heading4">
    <w:name w:val="heading 4"/>
    <w:next w:val="Normal"/>
    <w:link w:val="Heading4Char"/>
    <w:uiPriority w:val="9"/>
    <w:unhideWhenUsed/>
    <w:qFormat/>
    <w:pPr>
      <w:keepNext/>
      <w:keepLines/>
      <w:spacing w:after="214"/>
      <w:ind w:left="101" w:hanging="10"/>
      <w:outlineLvl w:val="3"/>
    </w:pPr>
    <w:rPr>
      <w:rFonts w:ascii="Constantia" w:eastAsia="Constantia" w:hAnsi="Constantia" w:cs="Constantia"/>
      <w:color w:val="404040"/>
      <w:sz w:val="26"/>
    </w:rPr>
  </w:style>
  <w:style w:type="paragraph" w:styleId="Heading5">
    <w:name w:val="heading 5"/>
    <w:next w:val="Normal"/>
    <w:link w:val="Heading5Char"/>
    <w:uiPriority w:val="9"/>
    <w:semiHidden/>
    <w:unhideWhenUsed/>
    <w:qFormat/>
    <w:pPr>
      <w:keepNext/>
      <w:keepLines/>
      <w:spacing w:after="188"/>
      <w:ind w:left="10" w:hanging="10"/>
      <w:jc w:val="right"/>
      <w:outlineLvl w:val="4"/>
    </w:pPr>
    <w:rPr>
      <w:rFonts w:ascii="Constantia" w:eastAsia="Constantia" w:hAnsi="Constantia" w:cs="Constantia"/>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nstantia" w:eastAsia="Constantia" w:hAnsi="Constantia" w:cs="Constantia"/>
      <w:color w:val="404040"/>
      <w:sz w:val="26"/>
    </w:rPr>
  </w:style>
  <w:style w:type="character" w:customStyle="1" w:styleId="Heading5Char">
    <w:name w:val="Heading 5 Char"/>
    <w:link w:val="Heading5"/>
    <w:rPr>
      <w:rFonts w:ascii="Constantia" w:eastAsia="Constantia" w:hAnsi="Constantia" w:cs="Constantia"/>
      <w:color w:val="000000"/>
      <w:sz w:val="21"/>
    </w:rPr>
  </w:style>
  <w:style w:type="character" w:customStyle="1" w:styleId="Heading1Char">
    <w:name w:val="Heading 1 Char"/>
    <w:link w:val="Heading1"/>
    <w:rPr>
      <w:rFonts w:ascii="Constantia" w:eastAsia="Constantia" w:hAnsi="Constantia" w:cs="Constantia"/>
      <w:color w:val="007789"/>
      <w:sz w:val="36"/>
    </w:rPr>
  </w:style>
  <w:style w:type="character" w:customStyle="1" w:styleId="Heading2Char">
    <w:name w:val="Heading 2 Char"/>
    <w:link w:val="Heading2"/>
    <w:rPr>
      <w:rFonts w:ascii="Constantia" w:eastAsia="Constantia" w:hAnsi="Constantia" w:cs="Constantia"/>
      <w:color w:val="007789"/>
      <w:sz w:val="28"/>
    </w:rPr>
  </w:style>
  <w:style w:type="character" w:customStyle="1" w:styleId="Heading3Char">
    <w:name w:val="Heading 3 Char"/>
    <w:link w:val="Heading3"/>
    <w:rPr>
      <w:rFonts w:ascii="Constantia" w:eastAsia="Constantia" w:hAnsi="Constantia" w:cs="Constantia"/>
      <w:color w:val="404040"/>
      <w:sz w:val="26"/>
    </w:rPr>
  </w:style>
  <w:style w:type="paragraph" w:styleId="TOC1">
    <w:name w:val="toc 1"/>
    <w:hidden/>
    <w:uiPriority w:val="39"/>
    <w:pPr>
      <w:spacing w:after="96" w:line="265" w:lineRule="auto"/>
      <w:ind w:left="25" w:right="15" w:hanging="10"/>
    </w:pPr>
    <w:rPr>
      <w:rFonts w:ascii="Constantia" w:eastAsia="Constantia" w:hAnsi="Constantia" w:cs="Constantia"/>
      <w:color w:val="000000"/>
      <w:sz w:val="21"/>
    </w:rPr>
  </w:style>
  <w:style w:type="paragraph" w:styleId="TOC2">
    <w:name w:val="toc 2"/>
    <w:hidden/>
    <w:uiPriority w:val="39"/>
    <w:pPr>
      <w:spacing w:after="96" w:line="265" w:lineRule="auto"/>
      <w:ind w:left="236" w:right="15" w:hanging="10"/>
    </w:pPr>
    <w:rPr>
      <w:rFonts w:ascii="Constantia" w:eastAsia="Constantia" w:hAnsi="Constantia" w:cs="Constantia"/>
      <w:color w:val="000000"/>
      <w:sz w:val="21"/>
    </w:rPr>
  </w:style>
  <w:style w:type="paragraph" w:styleId="TOC3">
    <w:name w:val="toc 3"/>
    <w:hidden/>
    <w:uiPriority w:val="39"/>
    <w:pPr>
      <w:spacing w:after="96" w:line="265" w:lineRule="auto"/>
      <w:ind w:left="445" w:right="15" w:hanging="10"/>
    </w:pPr>
    <w:rPr>
      <w:rFonts w:ascii="Constantia" w:eastAsia="Constantia" w:hAnsi="Constantia" w:cs="Constantia"/>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90E23"/>
    <w:rPr>
      <w:color w:val="0000FF"/>
      <w:u w:val="single"/>
    </w:rPr>
  </w:style>
  <w:style w:type="character" w:styleId="FollowedHyperlink">
    <w:name w:val="FollowedHyperlink"/>
    <w:basedOn w:val="DefaultParagraphFont"/>
    <w:uiPriority w:val="99"/>
    <w:semiHidden/>
    <w:unhideWhenUsed/>
    <w:rsid w:val="00BB3696"/>
    <w:rPr>
      <w:color w:val="954F72" w:themeColor="followedHyperlink"/>
      <w:u w:val="single"/>
    </w:rPr>
  </w:style>
  <w:style w:type="character" w:styleId="CommentReference">
    <w:name w:val="annotation reference"/>
    <w:basedOn w:val="DefaultParagraphFont"/>
    <w:uiPriority w:val="99"/>
    <w:semiHidden/>
    <w:unhideWhenUsed/>
    <w:rsid w:val="00B60BBB"/>
    <w:rPr>
      <w:sz w:val="16"/>
      <w:szCs w:val="16"/>
    </w:rPr>
  </w:style>
  <w:style w:type="paragraph" w:styleId="CommentText">
    <w:name w:val="annotation text"/>
    <w:basedOn w:val="Normal"/>
    <w:link w:val="CommentTextChar"/>
    <w:uiPriority w:val="99"/>
    <w:semiHidden/>
    <w:unhideWhenUsed/>
    <w:rsid w:val="00B60BBB"/>
    <w:pPr>
      <w:spacing w:line="240" w:lineRule="auto"/>
    </w:pPr>
    <w:rPr>
      <w:sz w:val="20"/>
      <w:szCs w:val="20"/>
    </w:rPr>
  </w:style>
  <w:style w:type="character" w:customStyle="1" w:styleId="CommentTextChar">
    <w:name w:val="Comment Text Char"/>
    <w:basedOn w:val="DefaultParagraphFont"/>
    <w:link w:val="CommentText"/>
    <w:uiPriority w:val="99"/>
    <w:semiHidden/>
    <w:rsid w:val="00B60BBB"/>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B60BBB"/>
    <w:rPr>
      <w:b/>
      <w:bCs/>
    </w:rPr>
  </w:style>
  <w:style w:type="character" w:customStyle="1" w:styleId="CommentSubjectChar">
    <w:name w:val="Comment Subject Char"/>
    <w:basedOn w:val="CommentTextChar"/>
    <w:link w:val="CommentSubject"/>
    <w:uiPriority w:val="99"/>
    <w:semiHidden/>
    <w:rsid w:val="00B60BBB"/>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B60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BBB"/>
    <w:rPr>
      <w:rFonts w:ascii="Segoe UI" w:eastAsia="Arial" w:hAnsi="Segoe UI" w:cs="Segoe UI"/>
      <w:color w:val="000000"/>
      <w:sz w:val="18"/>
      <w:szCs w:val="18"/>
    </w:rPr>
  </w:style>
  <w:style w:type="paragraph" w:styleId="ListParagraph">
    <w:name w:val="List Paragraph"/>
    <w:basedOn w:val="Normal"/>
    <w:uiPriority w:val="34"/>
    <w:qFormat/>
    <w:rsid w:val="00BA48F0"/>
    <w:pPr>
      <w:ind w:left="720"/>
      <w:contextualSpacing/>
    </w:pPr>
  </w:style>
  <w:style w:type="paragraph" w:customStyle="1" w:styleId="gt">
    <w:name w:val="gt"/>
    <w:basedOn w:val="Normal"/>
    <w:rsid w:val="004C3646"/>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C3646"/>
    <w:rPr>
      <w:b/>
      <w:bCs/>
    </w:rPr>
  </w:style>
  <w:style w:type="character" w:styleId="Emphasis">
    <w:name w:val="Emphasis"/>
    <w:basedOn w:val="DefaultParagraphFont"/>
    <w:uiPriority w:val="20"/>
    <w:qFormat/>
    <w:rsid w:val="004C3646"/>
    <w:rPr>
      <w:i/>
      <w:iCs/>
    </w:rPr>
  </w:style>
  <w:style w:type="paragraph" w:styleId="Footer">
    <w:name w:val="footer"/>
    <w:basedOn w:val="Normal"/>
    <w:link w:val="FooterChar"/>
    <w:uiPriority w:val="99"/>
    <w:unhideWhenUsed/>
    <w:rsid w:val="001D0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B87"/>
    <w:rPr>
      <w:rFonts w:ascii="Arial" w:eastAsia="Arial" w:hAnsi="Arial" w:cs="Arial"/>
      <w:color w:val="000000"/>
    </w:rPr>
  </w:style>
  <w:style w:type="paragraph" w:styleId="NoSpacing">
    <w:name w:val="No Spacing"/>
    <w:link w:val="NoSpacingChar"/>
    <w:uiPriority w:val="1"/>
    <w:qFormat/>
    <w:rsid w:val="00E53611"/>
    <w:pPr>
      <w:spacing w:after="0" w:line="240" w:lineRule="auto"/>
    </w:pPr>
    <w:rPr>
      <w:lang w:val="en-US" w:eastAsia="en-US"/>
    </w:rPr>
  </w:style>
  <w:style w:type="character" w:customStyle="1" w:styleId="NoSpacingChar">
    <w:name w:val="No Spacing Char"/>
    <w:basedOn w:val="DefaultParagraphFont"/>
    <w:link w:val="NoSpacing"/>
    <w:uiPriority w:val="1"/>
    <w:rsid w:val="00E53611"/>
    <w:rPr>
      <w:lang w:val="en-US" w:eastAsia="en-US"/>
    </w:rPr>
  </w:style>
  <w:style w:type="character" w:styleId="UnresolvedMention">
    <w:name w:val="Unresolved Mention"/>
    <w:basedOn w:val="DefaultParagraphFont"/>
    <w:uiPriority w:val="99"/>
    <w:semiHidden/>
    <w:unhideWhenUsed/>
    <w:rsid w:val="00B13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99273">
      <w:bodyDiv w:val="1"/>
      <w:marLeft w:val="0"/>
      <w:marRight w:val="0"/>
      <w:marTop w:val="0"/>
      <w:marBottom w:val="0"/>
      <w:divBdr>
        <w:top w:val="none" w:sz="0" w:space="0" w:color="auto"/>
        <w:left w:val="none" w:sz="0" w:space="0" w:color="auto"/>
        <w:bottom w:val="none" w:sz="0" w:space="0" w:color="auto"/>
        <w:right w:val="none" w:sz="0" w:space="0" w:color="auto"/>
      </w:divBdr>
    </w:div>
    <w:div w:id="992294668">
      <w:bodyDiv w:val="1"/>
      <w:marLeft w:val="0"/>
      <w:marRight w:val="0"/>
      <w:marTop w:val="0"/>
      <w:marBottom w:val="0"/>
      <w:divBdr>
        <w:top w:val="none" w:sz="0" w:space="0" w:color="auto"/>
        <w:left w:val="none" w:sz="0" w:space="0" w:color="auto"/>
        <w:bottom w:val="none" w:sz="0" w:space="0" w:color="auto"/>
        <w:right w:val="none" w:sz="0" w:space="0" w:color="auto"/>
      </w:divBdr>
      <w:divsChild>
        <w:div w:id="10113622">
          <w:marLeft w:val="0"/>
          <w:marRight w:val="0"/>
          <w:marTop w:val="0"/>
          <w:marBottom w:val="0"/>
          <w:divBdr>
            <w:top w:val="none" w:sz="0" w:space="0" w:color="auto"/>
            <w:left w:val="none" w:sz="0" w:space="0" w:color="auto"/>
            <w:bottom w:val="none" w:sz="0" w:space="0" w:color="auto"/>
            <w:right w:val="none" w:sz="0" w:space="0" w:color="auto"/>
          </w:divBdr>
          <w:divsChild>
            <w:div w:id="541214158">
              <w:marLeft w:val="0"/>
              <w:marRight w:val="0"/>
              <w:marTop w:val="0"/>
              <w:marBottom w:val="0"/>
              <w:divBdr>
                <w:top w:val="none" w:sz="0" w:space="0" w:color="auto"/>
                <w:left w:val="none" w:sz="0" w:space="0" w:color="auto"/>
                <w:bottom w:val="none" w:sz="0" w:space="0" w:color="auto"/>
                <w:right w:val="none" w:sz="0" w:space="0" w:color="auto"/>
              </w:divBdr>
            </w:div>
            <w:div w:id="2038235828">
              <w:marLeft w:val="0"/>
              <w:marRight w:val="0"/>
              <w:marTop w:val="0"/>
              <w:marBottom w:val="0"/>
              <w:divBdr>
                <w:top w:val="none" w:sz="0" w:space="0" w:color="auto"/>
                <w:left w:val="none" w:sz="0" w:space="0" w:color="auto"/>
                <w:bottom w:val="none" w:sz="0" w:space="0" w:color="auto"/>
                <w:right w:val="none" w:sz="0" w:space="0" w:color="auto"/>
              </w:divBdr>
            </w:div>
            <w:div w:id="8884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563">
      <w:bodyDiv w:val="1"/>
      <w:marLeft w:val="0"/>
      <w:marRight w:val="0"/>
      <w:marTop w:val="0"/>
      <w:marBottom w:val="0"/>
      <w:divBdr>
        <w:top w:val="none" w:sz="0" w:space="0" w:color="auto"/>
        <w:left w:val="none" w:sz="0" w:space="0" w:color="auto"/>
        <w:bottom w:val="none" w:sz="0" w:space="0" w:color="auto"/>
        <w:right w:val="none" w:sz="0" w:space="0" w:color="auto"/>
      </w:divBdr>
    </w:div>
    <w:div w:id="1500849921">
      <w:bodyDiv w:val="1"/>
      <w:marLeft w:val="0"/>
      <w:marRight w:val="0"/>
      <w:marTop w:val="0"/>
      <w:marBottom w:val="0"/>
      <w:divBdr>
        <w:top w:val="none" w:sz="0" w:space="0" w:color="auto"/>
        <w:left w:val="none" w:sz="0" w:space="0" w:color="auto"/>
        <w:bottom w:val="none" w:sz="0" w:space="0" w:color="auto"/>
        <w:right w:val="none" w:sz="0" w:space="0" w:color="auto"/>
      </w:divBdr>
    </w:div>
    <w:div w:id="1979022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erport/Mask_RCNN" TargetMode="External"/><Relationship Id="rId13" Type="http://schemas.openxmlformats.org/officeDocument/2006/relationships/hyperlink" Target="http://www.hanvon.com/" TargetMode="External"/><Relationship Id="rId18" Type="http://schemas.openxmlformats.org/officeDocument/2006/relationships/image" Target="media/image5.emf"/><Relationship Id="rId26" Type="http://schemas.openxmlformats.org/officeDocument/2006/relationships/hyperlink" Target="https://datascience.stackexchange.com/questions/52015/what-is-the-difference-between-semantic-segmentation-object-detection-and-insta" TargetMode="External"/><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towardsdatascience.com/computer-vision-instance-segmentation-with-mask-r-cnn-7983502fcad1" TargetMode="External"/><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emf"/><Relationship Id="rId29" Type="http://schemas.openxmlformats.org/officeDocument/2006/relationships/hyperlink" Target="https://engineering.matterport.com/splash-of-color-instance-segmentation-with-mask-r-cnn-and-tensorflow-7c761e238b4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towardsdatascience.com/computer-vision-instance-segmentation-with-mask-r-cnn-7983502fcad1?source=post_page-----7983502fcad1----------------------" TargetMode="External"/><Relationship Id="rId32" Type="http://schemas.openxmlformats.org/officeDocument/2006/relationships/footer" Target="footer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oleObject" Target="embeddings/oleObject3.bin"/><Relationship Id="rId28" Type="http://schemas.openxmlformats.org/officeDocument/2006/relationships/hyperlink" Target="https://medium.com/@alittlepain833/simple-understanding-of-mask-rcnn-134b5b330e95"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oleObject" Target="embeddings/oleObject1.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tech.newstatesman.com/security/hanwang-technology-id-mask-wearing-faces" TargetMode="External"/><Relationship Id="rId22" Type="http://schemas.openxmlformats.org/officeDocument/2006/relationships/image" Target="media/image7.emf"/><Relationship Id="rId27" Type="http://schemas.openxmlformats.org/officeDocument/2006/relationships/hyperlink" Target="https://datascience.stackexchange.com/questions/52015/what-is-the-difference-between-semantic-segmentation-object-detection-and-insta"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39E1A-F845-4F2D-9F81-03B3E088F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13</Pages>
  <Words>2572</Words>
  <Characters>14663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Mask R-CNN                   Semantic Segmentation</vt:lpstr>
    </vt:vector>
  </TitlesOfParts>
  <Company/>
  <LinksUpToDate>false</LinksUpToDate>
  <CharactersWithSpaces>17201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Mask R-CNN                   Semantic Segmentation</dc:title>
  <dc:subject/>
  <dc:creator>Bing</dc:creator>
  <cp:keywords/>
  <cp:lastModifiedBy>Dion Khoo</cp:lastModifiedBy>
  <cp:revision>15</cp:revision>
  <dcterms:created xsi:type="dcterms:W3CDTF">2020-04-07T07:35:00Z</dcterms:created>
  <dcterms:modified xsi:type="dcterms:W3CDTF">2020-04-07T14:32:00Z</dcterms:modified>
</cp:coreProperties>
</file>